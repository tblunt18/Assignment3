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E8155" w14:textId="77777777" w:rsidR="0053299A" w:rsidRPr="005013C4" w:rsidRDefault="0053299A" w:rsidP="005329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5013C4">
        <w:rPr>
          <w:rFonts w:ascii="Times New Roman" w:eastAsia="Calibri" w:hAnsi="Times New Roman" w:cs="Times New Roman"/>
          <w:b/>
          <w:sz w:val="36"/>
        </w:rPr>
        <w:t>Takeria Blunt</w:t>
      </w:r>
    </w:p>
    <w:p w14:paraId="07047346" w14:textId="77777777" w:rsidR="002A1C39" w:rsidRDefault="0053299A" w:rsidP="00F91F2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03033">
        <w:rPr>
          <w:rFonts w:ascii="Times New Roman" w:eastAsia="Calibri" w:hAnsi="Times New Roman" w:cs="Times New Roman"/>
        </w:rPr>
        <w:t>350 Spelman Lane SW</w:t>
      </w:r>
      <w:r w:rsidR="00F91F26">
        <w:rPr>
          <w:rFonts w:ascii="Times New Roman" w:eastAsia="Calibri" w:hAnsi="Times New Roman" w:cs="Times New Roman"/>
        </w:rPr>
        <w:t xml:space="preserve">, </w:t>
      </w:r>
      <w:r w:rsidRPr="00D03033">
        <w:rPr>
          <w:rFonts w:ascii="Times New Roman" w:eastAsia="Calibri" w:hAnsi="Times New Roman" w:cs="Times New Roman"/>
        </w:rPr>
        <w:t>Box 1329</w:t>
      </w:r>
      <w:r w:rsidR="002A1C39">
        <w:rPr>
          <w:rFonts w:ascii="Times New Roman" w:eastAsia="Calibri" w:hAnsi="Times New Roman" w:cs="Times New Roman"/>
        </w:rPr>
        <w:t xml:space="preserve"> </w:t>
      </w:r>
    </w:p>
    <w:p w14:paraId="50C6EC4A" w14:textId="77777777" w:rsidR="002A1C39" w:rsidRDefault="0053299A" w:rsidP="00F91F2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03033">
        <w:rPr>
          <w:rFonts w:ascii="Times New Roman" w:eastAsia="Calibri" w:hAnsi="Times New Roman" w:cs="Times New Roman"/>
        </w:rPr>
        <w:t>Atlanta, GA 30314</w:t>
      </w:r>
      <w:r w:rsidR="002A1C39">
        <w:rPr>
          <w:rFonts w:ascii="Times New Roman" w:eastAsia="Calibri" w:hAnsi="Times New Roman" w:cs="Times New Roman"/>
        </w:rPr>
        <w:t xml:space="preserve"> </w:t>
      </w:r>
    </w:p>
    <w:p w14:paraId="7A63C4FF" w14:textId="79C92B70" w:rsidR="0053299A" w:rsidRPr="00D03033" w:rsidRDefault="00E75178" w:rsidP="00F91F2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Cell: (352) 682-</w:t>
      </w:r>
      <w:r w:rsidR="0053299A" w:rsidRPr="00D03033">
        <w:rPr>
          <w:rFonts w:ascii="Times New Roman" w:eastAsia="Calibri" w:hAnsi="Times New Roman" w:cs="Times New Roman"/>
        </w:rPr>
        <w:t>5463</w:t>
      </w:r>
      <w:r w:rsidR="00F91F26">
        <w:rPr>
          <w:rFonts w:ascii="Times New Roman" w:eastAsia="Calibri" w:hAnsi="Times New Roman" w:cs="Times New Roman"/>
        </w:rPr>
        <w:t xml:space="preserve"> </w:t>
      </w:r>
    </w:p>
    <w:p w14:paraId="60895CFA" w14:textId="71EA421A" w:rsidR="0053299A" w:rsidRPr="008F53EA" w:rsidRDefault="008F53EA" w:rsidP="0053299A">
      <w:pPr>
        <w:spacing w:after="0" w:line="240" w:lineRule="auto"/>
        <w:jc w:val="center"/>
        <w:rPr>
          <w:rFonts w:ascii="Times New Roman" w:eastAsia="Calibri" w:hAnsi="Times New Roman" w:cs="Times New Roman"/>
          <w:color w:val="2E74B5" w:themeColor="accent1" w:themeShade="BF"/>
          <w:u w:val="single"/>
        </w:rPr>
      </w:pPr>
      <w:r w:rsidRPr="008F53EA">
        <w:rPr>
          <w:rFonts w:ascii="Times New Roman" w:eastAsia="Calibri" w:hAnsi="Times New Roman" w:cs="Times New Roman"/>
          <w:color w:val="2E74B5" w:themeColor="accent1" w:themeShade="BF"/>
          <w:u w:val="single"/>
        </w:rPr>
        <w:t>blunttakeria@gmail.com</w:t>
      </w:r>
    </w:p>
    <w:p w14:paraId="10C0C3DB" w14:textId="2A0DB219" w:rsidR="0053299A" w:rsidRPr="001D17C4" w:rsidRDefault="00B7038C" w:rsidP="000C4944">
      <w:pPr>
        <w:tabs>
          <w:tab w:val="left" w:pos="1710"/>
        </w:tabs>
        <w:spacing w:after="0" w:line="240" w:lineRule="auto"/>
        <w:ind w:left="-90"/>
        <w:rPr>
          <w:rFonts w:ascii="Times New Roman" w:eastAsia="Calibri" w:hAnsi="Times New Roman" w:cs="Times New Roman"/>
          <w:sz w:val="21"/>
          <w:szCs w:val="21"/>
        </w:rPr>
      </w:pPr>
      <w:r w:rsidRPr="00B7038C">
        <w:rPr>
          <w:rFonts w:ascii="Times New Roman" w:eastAsia="Calibri" w:hAnsi="Times New Roman" w:cs="Times New Roman"/>
          <w:u w:val="single"/>
        </w:rPr>
        <w:t>▬▬▬▬▬▬▬▬▬▬▬▬▬▬▬▬▬▬▬▬▬▬▬▬▬▬▬▬▬▬▬▬▬▬▬▬▬▬▬▬▬▬▬▬▬▬▬▬▬</w:t>
      </w:r>
      <w:r w:rsidR="0053299A" w:rsidRPr="0053299A">
        <w:rPr>
          <w:rFonts w:ascii="Times New Roman" w:eastAsia="Calibri" w:hAnsi="Times New Roman" w:cs="Times New Roman"/>
        </w:rPr>
        <w:br/>
      </w:r>
      <w:r w:rsidR="0053299A" w:rsidRPr="0053299A">
        <w:rPr>
          <w:rFonts w:ascii="Times New Roman" w:eastAsia="Calibri" w:hAnsi="Times New Roman" w:cs="Times New Roman"/>
        </w:rPr>
        <w:br/>
      </w:r>
      <w:r w:rsidR="0053299A" w:rsidRPr="0053299A">
        <w:rPr>
          <w:rFonts w:ascii="Times New Roman" w:eastAsia="Calibri" w:hAnsi="Times New Roman" w:cs="Times New Roman"/>
          <w:b/>
          <w:sz w:val="21"/>
          <w:szCs w:val="21"/>
        </w:rPr>
        <w:t>EDUCATION</w:t>
      </w:r>
      <w:r w:rsidR="001D17C4">
        <w:rPr>
          <w:rFonts w:ascii="Times New Roman" w:eastAsia="Calibri" w:hAnsi="Times New Roman" w:cs="Times New Roman"/>
          <w:b/>
          <w:sz w:val="21"/>
          <w:szCs w:val="21"/>
        </w:rPr>
        <w:t xml:space="preserve">       </w:t>
      </w:r>
      <w:r w:rsidR="000C4944">
        <w:rPr>
          <w:rFonts w:ascii="Times New Roman" w:eastAsia="Calibri" w:hAnsi="Times New Roman" w:cs="Times New Roman"/>
          <w:b/>
          <w:sz w:val="21"/>
          <w:szCs w:val="21"/>
        </w:rPr>
        <w:t xml:space="preserve"> </w:t>
      </w:r>
      <w:r w:rsidR="0053299A" w:rsidRPr="001D17C4">
        <w:rPr>
          <w:rFonts w:ascii="Times New Roman" w:eastAsia="Calibri" w:hAnsi="Times New Roman" w:cs="Times New Roman"/>
          <w:sz w:val="21"/>
          <w:szCs w:val="21"/>
        </w:rPr>
        <w:t xml:space="preserve">Spelman College, </w:t>
      </w:r>
      <w:r w:rsidR="00532AC0" w:rsidRPr="001D17C4">
        <w:rPr>
          <w:rFonts w:ascii="Times New Roman" w:eastAsia="Calibri" w:hAnsi="Times New Roman" w:cs="Times New Roman"/>
          <w:i/>
          <w:sz w:val="21"/>
          <w:szCs w:val="21"/>
        </w:rPr>
        <w:t xml:space="preserve">Atlanta, </w:t>
      </w:r>
      <w:r w:rsidR="0053299A" w:rsidRPr="001D17C4">
        <w:rPr>
          <w:rFonts w:ascii="Times New Roman" w:eastAsia="Calibri" w:hAnsi="Times New Roman" w:cs="Times New Roman"/>
          <w:i/>
          <w:sz w:val="21"/>
          <w:szCs w:val="21"/>
        </w:rPr>
        <w:t>GA</w:t>
      </w:r>
      <w:r w:rsidR="0081599A" w:rsidRPr="001D17C4">
        <w:rPr>
          <w:rFonts w:ascii="Times New Roman" w:eastAsia="Calibri" w:hAnsi="Times New Roman" w:cs="Times New Roman"/>
          <w:sz w:val="21"/>
          <w:szCs w:val="21"/>
        </w:rPr>
        <w:t xml:space="preserve">                                                                                       </w:t>
      </w:r>
      <w:del w:id="0" w:author="Dasent, Deja J" w:date="2016-07-19T08:18:00Z">
        <w:r w:rsidR="0081599A" w:rsidRPr="001D17C4" w:rsidDel="00E75178">
          <w:rPr>
            <w:rFonts w:ascii="Times New Roman" w:eastAsia="Calibri" w:hAnsi="Times New Roman" w:cs="Times New Roman"/>
            <w:sz w:val="21"/>
            <w:szCs w:val="21"/>
          </w:rPr>
          <w:delText xml:space="preserve">            </w:delText>
        </w:r>
        <w:r w:rsidR="008F53EA" w:rsidRPr="001D17C4" w:rsidDel="00E75178">
          <w:rPr>
            <w:rFonts w:ascii="Times New Roman" w:eastAsia="Calibri" w:hAnsi="Times New Roman" w:cs="Times New Roman"/>
            <w:sz w:val="21"/>
            <w:szCs w:val="21"/>
          </w:rPr>
          <w:delText xml:space="preserve">     </w:delText>
        </w:r>
      </w:del>
      <w:ins w:id="1" w:author="Dasent, Deja J" w:date="2016-07-19T08:22:00Z">
        <w:r w:rsidR="00E75178" w:rsidRPr="001D17C4">
          <w:rPr>
            <w:rFonts w:ascii="Times New Roman" w:eastAsia="Calibri" w:hAnsi="Times New Roman" w:cs="Times New Roman"/>
            <w:sz w:val="21"/>
            <w:szCs w:val="21"/>
          </w:rPr>
          <w:t xml:space="preserve">  </w:t>
        </w:r>
      </w:ins>
      <w:r w:rsidR="008F53EA" w:rsidRPr="001D17C4">
        <w:rPr>
          <w:rFonts w:ascii="Times New Roman" w:eastAsia="Calibri" w:hAnsi="Times New Roman" w:cs="Times New Roman"/>
          <w:sz w:val="21"/>
          <w:szCs w:val="21"/>
        </w:rPr>
        <w:t xml:space="preserve"> </w:t>
      </w:r>
      <w:ins w:id="2" w:author="Dasent, Deja J" w:date="2016-07-19T08:22:00Z">
        <w:r w:rsidR="00E75178" w:rsidRPr="001D17C4">
          <w:rPr>
            <w:rFonts w:ascii="Times New Roman" w:eastAsia="Calibri" w:hAnsi="Times New Roman" w:cs="Times New Roman"/>
            <w:sz w:val="21"/>
            <w:szCs w:val="21"/>
          </w:rPr>
          <w:t xml:space="preserve">              </w:t>
        </w:r>
      </w:ins>
      <w:r w:rsidR="001D17C4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450419" w:rsidRPr="001D17C4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81599A" w:rsidRPr="001D17C4">
        <w:rPr>
          <w:rFonts w:ascii="Times New Roman" w:eastAsia="Calibri" w:hAnsi="Times New Roman" w:cs="Times New Roman"/>
          <w:sz w:val="21"/>
          <w:szCs w:val="21"/>
        </w:rPr>
        <w:t>May 2018</w:t>
      </w:r>
    </w:p>
    <w:p w14:paraId="4E2664A7" w14:textId="4AEDCA58" w:rsidR="0053299A" w:rsidRPr="001D17C4" w:rsidRDefault="000C4944" w:rsidP="001D17C4">
      <w:pPr>
        <w:spacing w:after="0" w:line="240" w:lineRule="auto"/>
        <w:ind w:left="540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 xml:space="preserve"> </w:t>
      </w:r>
      <w:r>
        <w:rPr>
          <w:rFonts w:ascii="Times New Roman" w:eastAsia="Calibri" w:hAnsi="Times New Roman" w:cs="Times New Roman"/>
          <w:sz w:val="21"/>
          <w:szCs w:val="21"/>
        </w:rPr>
        <w:tab/>
      </w:r>
      <w:r>
        <w:rPr>
          <w:rFonts w:ascii="Times New Roman" w:eastAsia="Calibri" w:hAnsi="Times New Roman" w:cs="Times New Roman"/>
          <w:sz w:val="21"/>
          <w:szCs w:val="21"/>
        </w:rPr>
        <w:tab/>
        <w:t xml:space="preserve">   </w:t>
      </w:r>
      <w:r w:rsidR="00F91F26" w:rsidRPr="001D17C4">
        <w:rPr>
          <w:rFonts w:ascii="Times New Roman" w:eastAsia="Calibri" w:hAnsi="Times New Roman" w:cs="Times New Roman"/>
          <w:sz w:val="21"/>
          <w:szCs w:val="21"/>
        </w:rPr>
        <w:t>Bache</w:t>
      </w:r>
      <w:r w:rsidR="0053299A" w:rsidRPr="001D17C4">
        <w:rPr>
          <w:rFonts w:ascii="Times New Roman" w:eastAsia="Calibri" w:hAnsi="Times New Roman" w:cs="Times New Roman"/>
          <w:sz w:val="21"/>
          <w:szCs w:val="21"/>
        </w:rPr>
        <w:t>lor of Science: Major: Computer Science</w:t>
      </w:r>
      <w:r w:rsidR="006022D6" w:rsidRPr="001D17C4">
        <w:rPr>
          <w:rFonts w:ascii="Times New Roman" w:eastAsia="Calibri" w:hAnsi="Times New Roman" w:cs="Times New Roman"/>
          <w:sz w:val="21"/>
          <w:szCs w:val="21"/>
        </w:rPr>
        <w:t>,</w:t>
      </w:r>
      <w:r w:rsidR="00ED11DE" w:rsidRPr="001D17C4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6022D6" w:rsidRPr="001D17C4">
        <w:rPr>
          <w:rFonts w:ascii="Times New Roman" w:eastAsia="Calibri" w:hAnsi="Times New Roman" w:cs="Times New Roman"/>
          <w:sz w:val="21"/>
          <w:szCs w:val="21"/>
        </w:rPr>
        <w:t>Minor: Mathematics</w:t>
      </w:r>
      <w:r w:rsidR="00ED11DE" w:rsidRPr="001D17C4">
        <w:rPr>
          <w:rFonts w:ascii="Times New Roman" w:eastAsia="Calibri" w:hAnsi="Times New Roman" w:cs="Times New Roman"/>
          <w:sz w:val="21"/>
          <w:szCs w:val="21"/>
        </w:rPr>
        <w:t xml:space="preserve">       </w:t>
      </w:r>
    </w:p>
    <w:p w14:paraId="653E065D" w14:textId="1F786AC3" w:rsidR="00F91F26" w:rsidRDefault="001D17C4" w:rsidP="002B079E">
      <w:pPr>
        <w:spacing w:after="0" w:line="240" w:lineRule="auto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ab/>
      </w:r>
      <w:r>
        <w:rPr>
          <w:rFonts w:ascii="Times New Roman" w:eastAsia="Calibri" w:hAnsi="Times New Roman" w:cs="Times New Roman"/>
          <w:sz w:val="21"/>
          <w:szCs w:val="21"/>
        </w:rPr>
        <w:tab/>
        <w:t xml:space="preserve">   </w:t>
      </w:r>
      <w:ins w:id="3" w:author="Dasent, Deja J" w:date="2016-07-19T08:23:00Z">
        <w:r w:rsidR="00E75178" w:rsidRPr="001D17C4">
          <w:rPr>
            <w:rFonts w:ascii="Times New Roman" w:eastAsia="Calibri" w:hAnsi="Times New Roman" w:cs="Times New Roman"/>
            <w:sz w:val="21"/>
            <w:szCs w:val="21"/>
            <w:u w:val="single"/>
          </w:rPr>
          <w:t xml:space="preserve">Cumulative </w:t>
        </w:r>
      </w:ins>
      <w:r w:rsidR="004D1E08" w:rsidRPr="001D17C4">
        <w:rPr>
          <w:rFonts w:ascii="Times New Roman" w:eastAsia="Calibri" w:hAnsi="Times New Roman" w:cs="Times New Roman"/>
          <w:sz w:val="21"/>
          <w:szCs w:val="21"/>
          <w:u w:val="single"/>
        </w:rPr>
        <w:t>GPA</w:t>
      </w:r>
      <w:r w:rsidR="004D1E08" w:rsidRPr="001D17C4">
        <w:rPr>
          <w:rFonts w:ascii="Times New Roman" w:eastAsia="Calibri" w:hAnsi="Times New Roman" w:cs="Times New Roman"/>
          <w:b/>
          <w:sz w:val="21"/>
          <w:szCs w:val="21"/>
          <w:u w:val="single"/>
        </w:rPr>
        <w:t>:</w:t>
      </w:r>
      <w:r w:rsidR="004D1E08" w:rsidRPr="001D17C4">
        <w:rPr>
          <w:rFonts w:ascii="Times New Roman" w:eastAsia="Calibri" w:hAnsi="Times New Roman" w:cs="Times New Roman"/>
          <w:sz w:val="21"/>
          <w:szCs w:val="21"/>
        </w:rPr>
        <w:t xml:space="preserve"> 3.62</w:t>
      </w:r>
      <w:r w:rsidR="00F91F26" w:rsidRPr="001D17C4">
        <w:rPr>
          <w:rFonts w:ascii="Times New Roman" w:eastAsia="Calibri" w:hAnsi="Times New Roman" w:cs="Times New Roman"/>
          <w:sz w:val="21"/>
          <w:szCs w:val="21"/>
        </w:rPr>
        <w:t xml:space="preserve">/4.0 </w:t>
      </w:r>
    </w:p>
    <w:p w14:paraId="3BEB9BBA" w14:textId="77777777" w:rsidR="001D17C4" w:rsidRPr="001D17C4" w:rsidRDefault="001D17C4" w:rsidP="002B079E">
      <w:pPr>
        <w:spacing w:after="0" w:line="240" w:lineRule="auto"/>
        <w:rPr>
          <w:rFonts w:ascii="Times New Roman" w:eastAsia="Calibri" w:hAnsi="Times New Roman" w:cs="Times New Roman"/>
          <w:sz w:val="21"/>
          <w:szCs w:val="21"/>
        </w:rPr>
      </w:pPr>
    </w:p>
    <w:p w14:paraId="543DBE85" w14:textId="51963D4C" w:rsidR="00633181" w:rsidRPr="001D17C4" w:rsidRDefault="00633181" w:rsidP="000C4944">
      <w:pPr>
        <w:spacing w:after="0" w:line="240" w:lineRule="auto"/>
        <w:ind w:left="1600"/>
        <w:rPr>
          <w:rFonts w:ascii="Times New Roman" w:eastAsia="Calibri" w:hAnsi="Times New Roman" w:cs="Times New Roman"/>
          <w:sz w:val="21"/>
          <w:szCs w:val="21"/>
        </w:rPr>
      </w:pPr>
      <w:r w:rsidRPr="001D17C4">
        <w:rPr>
          <w:rFonts w:ascii="Times New Roman" w:eastAsia="Calibri" w:hAnsi="Times New Roman" w:cs="Times New Roman"/>
          <w:sz w:val="21"/>
          <w:szCs w:val="21"/>
        </w:rPr>
        <w:t xml:space="preserve">Relevant Courses: </w:t>
      </w:r>
      <w:r w:rsidR="00563F51" w:rsidRPr="001D17C4">
        <w:rPr>
          <w:rFonts w:ascii="Times New Roman" w:eastAsia="Calibri" w:hAnsi="Times New Roman" w:cs="Times New Roman"/>
          <w:sz w:val="21"/>
          <w:szCs w:val="21"/>
        </w:rPr>
        <w:t xml:space="preserve">Data Structures, Algorithms, </w:t>
      </w:r>
      <w:r w:rsidRPr="001D17C4">
        <w:rPr>
          <w:rFonts w:ascii="Times New Roman" w:eastAsia="Calibri" w:hAnsi="Times New Roman" w:cs="Times New Roman"/>
          <w:sz w:val="21"/>
          <w:szCs w:val="21"/>
        </w:rPr>
        <w:t>Software Engineering</w:t>
      </w:r>
      <w:r w:rsidR="00563F51" w:rsidRPr="001D17C4">
        <w:rPr>
          <w:rFonts w:ascii="Times New Roman" w:eastAsia="Calibri" w:hAnsi="Times New Roman" w:cs="Times New Roman"/>
          <w:sz w:val="21"/>
          <w:szCs w:val="21"/>
        </w:rPr>
        <w:t>, Programming Languages</w:t>
      </w:r>
      <w:r w:rsidR="001D17C4">
        <w:rPr>
          <w:rFonts w:ascii="Times New Roman" w:eastAsia="Calibri" w:hAnsi="Times New Roman" w:cs="Times New Roman"/>
          <w:sz w:val="21"/>
          <w:szCs w:val="21"/>
        </w:rPr>
        <w:t>, Computer     Architecture</w:t>
      </w:r>
    </w:p>
    <w:p w14:paraId="764BBB63" w14:textId="0A9FA871" w:rsidR="001D17C4" w:rsidRPr="001D17C4" w:rsidRDefault="000C4944" w:rsidP="002B079E">
      <w:pPr>
        <w:spacing w:after="0" w:line="240" w:lineRule="auto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ab/>
      </w:r>
      <w:r>
        <w:rPr>
          <w:rFonts w:ascii="Times New Roman" w:eastAsia="Calibri" w:hAnsi="Times New Roman" w:cs="Times New Roman"/>
          <w:sz w:val="21"/>
          <w:szCs w:val="21"/>
        </w:rPr>
        <w:tab/>
        <w:t xml:space="preserve">   </w:t>
      </w:r>
      <w:r w:rsidR="001D17C4" w:rsidRPr="001D17C4">
        <w:rPr>
          <w:rFonts w:ascii="Times New Roman" w:eastAsia="Calibri" w:hAnsi="Times New Roman" w:cs="Times New Roman"/>
          <w:sz w:val="21"/>
          <w:szCs w:val="21"/>
        </w:rPr>
        <w:t>Currently Enrolled: Databases, Operating Systems, Web Design</w:t>
      </w:r>
    </w:p>
    <w:p w14:paraId="21BC5037" w14:textId="77777777" w:rsidR="00E653AD" w:rsidRDefault="00E653AD" w:rsidP="003D79DD">
      <w:pPr>
        <w:spacing w:after="0" w:line="240" w:lineRule="auto"/>
        <w:ind w:left="2160" w:hanging="2160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7871719" w14:textId="52F2B6E9" w:rsidR="00F91F26" w:rsidRPr="001D17C4" w:rsidRDefault="00F91F26" w:rsidP="00D22211">
      <w:pPr>
        <w:spacing w:after="0" w:line="240" w:lineRule="auto"/>
        <w:ind w:left="-180" w:firstLine="9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653AD">
        <w:rPr>
          <w:rFonts w:ascii="Times New Roman" w:eastAsia="Calibri" w:hAnsi="Times New Roman" w:cs="Times New Roman"/>
          <w:b/>
          <w:sz w:val="20"/>
          <w:szCs w:val="20"/>
        </w:rPr>
        <w:t>SKILLS</w:t>
      </w:r>
      <w:r w:rsidR="000B3262" w:rsidRPr="00E653AD">
        <w:rPr>
          <w:rFonts w:ascii="Times New Roman" w:eastAsia="Calibri" w:hAnsi="Times New Roman" w:cs="Times New Roman"/>
          <w:sz w:val="20"/>
          <w:szCs w:val="20"/>
        </w:rPr>
        <w:t xml:space="preserve">         </w:t>
      </w:r>
      <w:r w:rsidR="00633181" w:rsidRPr="00E653AD">
        <w:rPr>
          <w:rFonts w:ascii="Times New Roman" w:eastAsia="Calibri" w:hAnsi="Times New Roman" w:cs="Times New Roman"/>
          <w:sz w:val="20"/>
          <w:szCs w:val="20"/>
        </w:rPr>
        <w:t xml:space="preserve">          </w:t>
      </w:r>
      <w:r w:rsidR="00633181" w:rsidRPr="001D17C4">
        <w:rPr>
          <w:rFonts w:ascii="Times New Roman" w:eastAsia="Calibri" w:hAnsi="Times New Roman" w:cs="Times New Roman"/>
          <w:sz w:val="21"/>
          <w:szCs w:val="21"/>
        </w:rPr>
        <w:t xml:space="preserve">Skilled in </w:t>
      </w:r>
      <w:r w:rsidR="00563F51" w:rsidRPr="001D17C4">
        <w:rPr>
          <w:rFonts w:ascii="Times New Roman" w:eastAsia="Calibri" w:hAnsi="Times New Roman" w:cs="Times New Roman"/>
          <w:sz w:val="21"/>
          <w:szCs w:val="21"/>
        </w:rPr>
        <w:t>Python,</w:t>
      </w:r>
      <w:r w:rsidR="000B3262" w:rsidRPr="001D17C4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0B3262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>C++</w:t>
      </w:r>
      <w:r w:rsidR="00563F51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>, and</w:t>
      </w:r>
      <w:r w:rsidR="000B3262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563F51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Java. Familiar with </w:t>
      </w:r>
      <w:r w:rsidR="009412D2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>J</w:t>
      </w:r>
      <w:r w:rsidR="00D22211">
        <w:rPr>
          <w:rFonts w:ascii="Times New Roman" w:hAnsi="Times New Roman" w:cs="Times New Roman"/>
          <w:color w:val="000000" w:themeColor="text1"/>
          <w:sz w:val="21"/>
          <w:szCs w:val="21"/>
        </w:rPr>
        <w:t>avaScript,</w:t>
      </w:r>
      <w:r w:rsidR="000B3262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D79DD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>HTML</w:t>
      </w:r>
      <w:r w:rsidR="00D2221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&amp; CSS</w:t>
      </w:r>
      <w:r w:rsidR="00151ACC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0B3262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Beginner in Ruby</w:t>
      </w:r>
      <w:r w:rsidR="003D79DD" w:rsidRPr="001D17C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3D79D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</w:p>
    <w:p w14:paraId="505E0341" w14:textId="77777777" w:rsidR="00E653AD" w:rsidRDefault="00E653AD" w:rsidP="00633181">
      <w:pPr>
        <w:spacing w:after="0" w:line="240" w:lineRule="auto"/>
        <w:rPr>
          <w:rFonts w:ascii="Times New Roman" w:eastAsia="Calibri" w:hAnsi="Times New Roman" w:cs="Times New Roman"/>
          <w:b/>
          <w:sz w:val="21"/>
          <w:szCs w:val="21"/>
        </w:rPr>
      </w:pPr>
    </w:p>
    <w:p w14:paraId="5633B694" w14:textId="1BA48383" w:rsidR="00E653AD" w:rsidRDefault="00450419" w:rsidP="00450419">
      <w:pPr>
        <w:spacing w:after="0" w:line="240" w:lineRule="auto"/>
        <w:ind w:left="-90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>RESEARCH</w:t>
      </w:r>
      <w:r w:rsidR="00E653AD">
        <w:rPr>
          <w:rFonts w:ascii="Times New Roman" w:eastAsia="Calibri" w:hAnsi="Times New Roman" w:cs="Times New Roman"/>
          <w:b/>
          <w:sz w:val="21"/>
          <w:szCs w:val="21"/>
        </w:rPr>
        <w:t xml:space="preserve">       </w:t>
      </w: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</w:t>
      </w:r>
      <w:r w:rsidR="00E653AD">
        <w:rPr>
          <w:rFonts w:ascii="Times New Roman" w:eastAsia="Calibri" w:hAnsi="Times New Roman" w:cs="Times New Roman"/>
          <w:b/>
          <w:sz w:val="21"/>
          <w:szCs w:val="21"/>
        </w:rPr>
        <w:t xml:space="preserve">Black Twitter: A Tech Analysis of Cultural Signification </w:t>
      </w:r>
      <w:r w:rsidR="00E653AD" w:rsidRPr="00831279">
        <w:rPr>
          <w:rFonts w:ascii="Times New Roman" w:eastAsia="Calibri" w:hAnsi="Times New Roman" w:cs="Times New Roman"/>
          <w:i/>
          <w:sz w:val="21"/>
          <w:szCs w:val="21"/>
        </w:rPr>
        <w:t>Research Assistant</w:t>
      </w:r>
      <w:r w:rsidR="00E653AD" w:rsidRPr="00831279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E653AD">
        <w:rPr>
          <w:rFonts w:ascii="Times New Roman" w:eastAsia="Calibri" w:hAnsi="Times New Roman" w:cs="Times New Roman"/>
          <w:sz w:val="21"/>
          <w:szCs w:val="21"/>
        </w:rPr>
        <w:t xml:space="preserve">               </w:t>
      </w:r>
      <w:ins w:id="4" w:author="Dasent, Deja J" w:date="2016-07-19T08:20:00Z">
        <w:r w:rsidR="00E653AD">
          <w:rPr>
            <w:rFonts w:ascii="Times New Roman" w:eastAsia="Calibri" w:hAnsi="Times New Roman" w:cs="Times New Roman"/>
            <w:sz w:val="21"/>
            <w:szCs w:val="21"/>
          </w:rPr>
          <w:t xml:space="preserve">   </w:t>
        </w:r>
      </w:ins>
      <w:r>
        <w:rPr>
          <w:rFonts w:ascii="Times New Roman" w:eastAsia="Calibri" w:hAnsi="Times New Roman" w:cs="Times New Roman"/>
          <w:sz w:val="21"/>
          <w:szCs w:val="21"/>
        </w:rPr>
        <w:t xml:space="preserve">   </w:t>
      </w:r>
      <w:del w:id="5" w:author="Dasent, Deja J" w:date="2016-07-19T08:20:00Z">
        <w:r w:rsidR="00E653AD" w:rsidDel="00E75178">
          <w:rPr>
            <w:rFonts w:ascii="Times New Roman" w:eastAsia="Calibri" w:hAnsi="Times New Roman" w:cs="Times New Roman"/>
            <w:sz w:val="21"/>
            <w:szCs w:val="21"/>
          </w:rPr>
          <w:delText xml:space="preserve"> </w:delText>
        </w:r>
      </w:del>
      <w:del w:id="6" w:author="Dasent, Deja J" w:date="2016-07-19T08:19:00Z">
        <w:r w:rsidR="00E653AD" w:rsidDel="00E75178">
          <w:rPr>
            <w:rFonts w:ascii="Times New Roman" w:eastAsia="Calibri" w:hAnsi="Times New Roman" w:cs="Times New Roman"/>
            <w:sz w:val="21"/>
            <w:szCs w:val="21"/>
          </w:rPr>
          <w:delText xml:space="preserve">  </w:delText>
        </w:r>
      </w:del>
      <w:r w:rsidR="00E653AD">
        <w:rPr>
          <w:rFonts w:ascii="Times New Roman" w:eastAsia="Calibri" w:hAnsi="Times New Roman" w:cs="Times New Roman"/>
          <w:sz w:val="21"/>
          <w:szCs w:val="21"/>
        </w:rPr>
        <w:t xml:space="preserve">Jan  </w:t>
      </w:r>
      <w:r w:rsidR="00E653AD" w:rsidRPr="00831279">
        <w:rPr>
          <w:rFonts w:ascii="Times New Roman" w:eastAsia="Calibri" w:hAnsi="Times New Roman" w:cs="Times New Roman"/>
          <w:sz w:val="21"/>
          <w:szCs w:val="21"/>
        </w:rPr>
        <w:t xml:space="preserve">2016- </w:t>
      </w:r>
      <w:proofErr w:type="spellStart"/>
      <w:r w:rsidR="00E653AD" w:rsidRPr="00831279">
        <w:rPr>
          <w:rFonts w:ascii="Times New Roman" w:eastAsia="Calibri" w:hAnsi="Times New Roman" w:cs="Times New Roman"/>
          <w:sz w:val="21"/>
          <w:szCs w:val="21"/>
        </w:rPr>
        <w:t>Pres</w:t>
      </w:r>
      <w:proofErr w:type="spellEnd"/>
    </w:p>
    <w:p w14:paraId="544984D9" w14:textId="03B5F5E0" w:rsidR="00E653AD" w:rsidRPr="00E653AD" w:rsidRDefault="00E653AD" w:rsidP="001D17C4">
      <w:pPr>
        <w:pStyle w:val="ListParagraph"/>
        <w:numPr>
          <w:ilvl w:val="0"/>
          <w:numId w:val="29"/>
        </w:numPr>
        <w:spacing w:after="0" w:line="240" w:lineRule="auto"/>
        <w:ind w:left="1980" w:hanging="180"/>
        <w:rPr>
          <w:rFonts w:ascii="Times New Roman" w:eastAsia="Calibri" w:hAnsi="Times New Roman" w:cs="Times New Roman"/>
          <w:sz w:val="20"/>
          <w:szCs w:val="20"/>
        </w:rPr>
      </w:pPr>
      <w:r w:rsidRPr="00E653AD">
        <w:rPr>
          <w:rFonts w:ascii="Times New Roman" w:eastAsia="Calibri" w:hAnsi="Times New Roman" w:cs="Times New Roman"/>
          <w:sz w:val="20"/>
          <w:szCs w:val="20"/>
        </w:rPr>
        <w:t>Streaming and analyzing data using Twitter’s API to identify trends and cultural movements within the socially recognized realm of “Black Twitter”.</w:t>
      </w:r>
    </w:p>
    <w:p w14:paraId="6314D667" w14:textId="2B6A5168" w:rsidR="00E653AD" w:rsidRPr="001D17C4" w:rsidRDefault="001D17C4" w:rsidP="001D17C4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                       </w:t>
      </w:r>
      <w:r w:rsidR="00E653AD" w:rsidRPr="001D17C4">
        <w:rPr>
          <w:rFonts w:ascii="Times New Roman" w:eastAsia="Calibri" w:hAnsi="Times New Roman" w:cs="Times New Roman"/>
          <w:b/>
          <w:sz w:val="20"/>
          <w:szCs w:val="20"/>
        </w:rPr>
        <w:t>Result:</w:t>
      </w:r>
      <w:r w:rsidR="00E653AD" w:rsidRPr="001D17C4">
        <w:rPr>
          <w:rFonts w:ascii="Times New Roman" w:eastAsia="Calibri" w:hAnsi="Times New Roman" w:cs="Times New Roman"/>
          <w:sz w:val="20"/>
          <w:szCs w:val="20"/>
        </w:rPr>
        <w:t xml:space="preserve"> Won first place for Computer Science at Spelman College Research Day 2016</w:t>
      </w:r>
    </w:p>
    <w:p w14:paraId="0B850109" w14:textId="7EE7BF58" w:rsidR="00450419" w:rsidRPr="00F91F26" w:rsidRDefault="00450419" w:rsidP="00450419">
      <w:pPr>
        <w:spacing w:after="0" w:line="240" w:lineRule="auto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Calibri" w:hAnsi="Times New Roman" w:cs="Times New Roman"/>
          <w:b/>
          <w:sz w:val="21"/>
          <w:szCs w:val="21"/>
        </w:rPr>
        <w:tab/>
      </w:r>
      <w:r>
        <w:rPr>
          <w:rFonts w:ascii="Times New Roman" w:eastAsia="Calibri" w:hAnsi="Times New Roman" w:cs="Times New Roman"/>
          <w:b/>
          <w:sz w:val="21"/>
          <w:szCs w:val="21"/>
        </w:rPr>
        <w:tab/>
        <w:t xml:space="preserve">   </w:t>
      </w:r>
      <w:r w:rsidRPr="003D79DD">
        <w:rPr>
          <w:rFonts w:ascii="Times New Roman" w:eastAsia="Calibri" w:hAnsi="Times New Roman" w:cs="Times New Roman"/>
          <w:b/>
          <w:sz w:val="21"/>
          <w:szCs w:val="21"/>
        </w:rPr>
        <w:t>Exploring Computing Careers: Broadening</w:t>
      </w:r>
      <w:r w:rsidRPr="003D79DD">
        <w:rPr>
          <w:rStyle w:val="apple-converted-space"/>
          <w:rFonts w:ascii="Times New Roman" w:hAnsi="Times New Roman" w:cs="Times New Roman"/>
          <w:b/>
          <w:bCs/>
          <w:color w:val="000000"/>
          <w:spacing w:val="27"/>
          <w:shd w:val="clear" w:color="auto" w:fill="FFFFFF"/>
        </w:rPr>
        <w:t> </w:t>
      </w:r>
      <w:r w:rsidRPr="003D79DD">
        <w:rPr>
          <w:rFonts w:ascii="Times New Roman" w:hAnsi="Times New Roman" w:cs="Times New Roman"/>
          <w:b/>
          <w:bCs/>
          <w:color w:val="000000"/>
          <w:spacing w:val="3"/>
          <w:shd w:val="clear" w:color="auto" w:fill="FFFFFF"/>
        </w:rPr>
        <w:t>P</w:t>
      </w:r>
      <w:r w:rsidRPr="003D79DD">
        <w:rPr>
          <w:rFonts w:ascii="Times New Roman" w:hAnsi="Times New Roman" w:cs="Times New Roman"/>
          <w:b/>
          <w:bCs/>
          <w:color w:val="000000"/>
          <w:spacing w:val="2"/>
          <w:shd w:val="clear" w:color="auto" w:fill="FFFFFF"/>
        </w:rPr>
        <w:t>ar</w:t>
      </w:r>
      <w:r w:rsidRPr="003D79DD">
        <w:rPr>
          <w:rFonts w:ascii="Times New Roman" w:hAnsi="Times New Roman" w:cs="Times New Roman"/>
          <w:b/>
          <w:bCs/>
          <w:color w:val="000000"/>
          <w:spacing w:val="1"/>
          <w:shd w:val="clear" w:color="auto" w:fill="FFFFFF"/>
        </w:rPr>
        <w:t>ti</w:t>
      </w:r>
      <w:r w:rsidRPr="003D79DD">
        <w:rPr>
          <w:rFonts w:ascii="Times New Roman" w:hAnsi="Times New Roman" w:cs="Times New Roman"/>
          <w:b/>
          <w:bCs/>
          <w:color w:val="000000"/>
          <w:spacing w:val="2"/>
          <w:shd w:val="clear" w:color="auto" w:fill="FFFFFF"/>
        </w:rPr>
        <w:t>c</w:t>
      </w:r>
      <w:r w:rsidRPr="003D79DD">
        <w:rPr>
          <w:rFonts w:ascii="Times New Roman" w:hAnsi="Times New Roman" w:cs="Times New Roman"/>
          <w:b/>
          <w:bCs/>
          <w:color w:val="000000"/>
          <w:spacing w:val="1"/>
          <w:shd w:val="clear" w:color="auto" w:fill="FFFFFF"/>
        </w:rPr>
        <w:t>i</w:t>
      </w:r>
      <w:r w:rsidRPr="003D79DD">
        <w:rPr>
          <w:rFonts w:ascii="Times New Roman" w:hAnsi="Times New Roman" w:cs="Times New Roman"/>
          <w:b/>
          <w:bCs/>
          <w:color w:val="000000"/>
          <w:spacing w:val="2"/>
          <w:shd w:val="clear" w:color="auto" w:fill="FFFFFF"/>
        </w:rPr>
        <w:t>pa</w:t>
      </w:r>
      <w:r w:rsidRPr="003D79DD">
        <w:rPr>
          <w:rFonts w:ascii="Times New Roman" w:hAnsi="Times New Roman" w:cs="Times New Roman"/>
          <w:b/>
          <w:bCs/>
          <w:color w:val="000000"/>
          <w:spacing w:val="1"/>
          <w:shd w:val="clear" w:color="auto" w:fill="FFFFFF"/>
        </w:rPr>
        <w:t>ti</w:t>
      </w:r>
      <w:r w:rsidRPr="003D79DD">
        <w:rPr>
          <w:rFonts w:ascii="Times New Roman" w:hAnsi="Times New Roman" w:cs="Times New Roman"/>
          <w:b/>
          <w:bCs/>
          <w:color w:val="000000"/>
          <w:spacing w:val="2"/>
          <w:shd w:val="clear" w:color="auto" w:fill="FFFFFF"/>
        </w:rPr>
        <w:t>o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n, </w:t>
      </w:r>
      <w:r w:rsidRPr="003D79DD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Research Assistant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</w:t>
      </w:r>
      <w:r w:rsidRPr="00E653AD">
        <w:rPr>
          <w:rFonts w:ascii="Times New Roman" w:eastAsia="Calibri" w:hAnsi="Times New Roman" w:cs="Times New Roman"/>
          <w:sz w:val="20"/>
          <w:szCs w:val="21"/>
        </w:rPr>
        <w:t>Nov 2015 – Aug2016</w:t>
      </w:r>
    </w:p>
    <w:p w14:paraId="088564F4" w14:textId="77777777" w:rsidR="00450419" w:rsidRPr="00E653AD" w:rsidRDefault="00450419" w:rsidP="001D17C4">
      <w:pPr>
        <w:pStyle w:val="ListParagraph"/>
        <w:numPr>
          <w:ilvl w:val="0"/>
          <w:numId w:val="20"/>
        </w:numPr>
        <w:spacing w:after="0" w:line="240" w:lineRule="auto"/>
        <w:ind w:left="1980" w:hanging="180"/>
        <w:rPr>
          <w:rFonts w:ascii="Times New Roman" w:eastAsia="Calibri" w:hAnsi="Times New Roman" w:cs="Times New Roman"/>
          <w:sz w:val="20"/>
          <w:szCs w:val="20"/>
        </w:rPr>
      </w:pPr>
      <w:r w:rsidRPr="00E653AD">
        <w:rPr>
          <w:rFonts w:ascii="Times New Roman" w:hAnsi="Times New Roman" w:cs="Times New Roman"/>
          <w:color w:val="000000"/>
          <w:spacing w:val="3"/>
          <w:sz w:val="20"/>
          <w:szCs w:val="20"/>
          <w:shd w:val="clear" w:color="auto" w:fill="FFFFFF"/>
        </w:rPr>
        <w:t>T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h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1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i/>
          <w:iCs/>
          <w:color w:val="000000"/>
          <w:spacing w:val="3"/>
          <w:sz w:val="20"/>
          <w:szCs w:val="20"/>
          <w:shd w:val="clear" w:color="auto" w:fill="FFFFFF"/>
        </w:rPr>
        <w:t>E</w:t>
      </w:r>
      <w:r w:rsidRPr="00E653AD">
        <w:rPr>
          <w:rFonts w:ascii="Times New Roman" w:hAnsi="Times New Roman" w:cs="Times New Roman"/>
          <w:i/>
          <w:iCs/>
          <w:color w:val="000000"/>
          <w:spacing w:val="2"/>
          <w:sz w:val="20"/>
          <w:szCs w:val="20"/>
          <w:shd w:val="clear" w:color="auto" w:fill="FFFFFF"/>
        </w:rPr>
        <w:t>xp</w:t>
      </w:r>
      <w:r w:rsidRPr="00E653AD">
        <w:rPr>
          <w:rFonts w:ascii="Times New Roman" w:hAnsi="Times New Roman" w:cs="Times New Roman"/>
          <w:i/>
          <w:iCs/>
          <w:color w:val="000000"/>
          <w:spacing w:val="1"/>
          <w:sz w:val="20"/>
          <w:szCs w:val="20"/>
          <w:shd w:val="clear" w:color="auto" w:fill="FFFFFF"/>
        </w:rPr>
        <w:t>l</w:t>
      </w:r>
      <w:r w:rsidRPr="00E653AD">
        <w:rPr>
          <w:rFonts w:ascii="Times New Roman" w:hAnsi="Times New Roman" w:cs="Times New Roman"/>
          <w:i/>
          <w:iCs/>
          <w:color w:val="000000"/>
          <w:spacing w:val="2"/>
          <w:sz w:val="20"/>
          <w:szCs w:val="20"/>
          <w:shd w:val="clear" w:color="auto" w:fill="FFFFFF"/>
        </w:rPr>
        <w:t>or</w:t>
      </w:r>
      <w:r w:rsidRPr="00E653AD">
        <w:rPr>
          <w:rFonts w:ascii="Times New Roman" w:hAnsi="Times New Roman" w:cs="Times New Roman"/>
          <w:i/>
          <w:iCs/>
          <w:color w:val="000000"/>
          <w:spacing w:val="1"/>
          <w:sz w:val="20"/>
          <w:szCs w:val="20"/>
          <w:shd w:val="clear" w:color="auto" w:fill="FFFFFF"/>
        </w:rPr>
        <w:t>i</w:t>
      </w:r>
      <w:r w:rsidRPr="00E653AD">
        <w:rPr>
          <w:rFonts w:ascii="Times New Roman" w:hAnsi="Times New Roman" w:cs="Times New Roman"/>
          <w:i/>
          <w:iCs/>
          <w:color w:val="000000"/>
          <w:spacing w:val="2"/>
          <w:sz w:val="20"/>
          <w:szCs w:val="20"/>
          <w:shd w:val="clear" w:color="auto" w:fill="FFFFFF"/>
        </w:rPr>
        <w:t>n</w:t>
      </w:r>
      <w:r w:rsidRPr="00E653AD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g</w:t>
      </w:r>
      <w:r w:rsidRPr="00E653AD">
        <w:rPr>
          <w:rStyle w:val="apple-converted-space"/>
          <w:rFonts w:ascii="Times New Roman" w:hAnsi="Times New Roman" w:cs="Times New Roman"/>
          <w:i/>
          <w:iCs/>
          <w:color w:val="000000"/>
          <w:spacing w:val="23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i/>
          <w:iCs/>
          <w:color w:val="000000"/>
          <w:spacing w:val="3"/>
          <w:sz w:val="20"/>
          <w:szCs w:val="20"/>
          <w:shd w:val="clear" w:color="auto" w:fill="FFFFFF"/>
        </w:rPr>
        <w:t>C</w:t>
      </w:r>
      <w:r w:rsidRPr="00E653AD">
        <w:rPr>
          <w:rFonts w:ascii="Times New Roman" w:hAnsi="Times New Roman" w:cs="Times New Roman"/>
          <w:i/>
          <w:iCs/>
          <w:color w:val="000000"/>
          <w:spacing w:val="2"/>
          <w:sz w:val="20"/>
          <w:szCs w:val="20"/>
          <w:shd w:val="clear" w:color="auto" w:fill="FFFFFF"/>
        </w:rPr>
        <w:t>o</w:t>
      </w:r>
      <w:r w:rsidRPr="00E653AD">
        <w:rPr>
          <w:rFonts w:ascii="Times New Roman" w:hAnsi="Times New Roman" w:cs="Times New Roman"/>
          <w:i/>
          <w:iCs/>
          <w:color w:val="000000"/>
          <w:spacing w:val="3"/>
          <w:sz w:val="20"/>
          <w:szCs w:val="20"/>
          <w:shd w:val="clear" w:color="auto" w:fill="FFFFFF"/>
        </w:rPr>
        <w:t>m</w:t>
      </w:r>
      <w:r w:rsidRPr="00E653AD">
        <w:rPr>
          <w:rFonts w:ascii="Times New Roman" w:hAnsi="Times New Roman" w:cs="Times New Roman"/>
          <w:i/>
          <w:iCs/>
          <w:color w:val="000000"/>
          <w:spacing w:val="2"/>
          <w:sz w:val="20"/>
          <w:szCs w:val="20"/>
          <w:shd w:val="clear" w:color="auto" w:fill="FFFFFF"/>
        </w:rPr>
        <w:t>pu</w:t>
      </w:r>
      <w:r w:rsidRPr="00E653AD">
        <w:rPr>
          <w:rFonts w:ascii="Times New Roman" w:hAnsi="Times New Roman" w:cs="Times New Roman"/>
          <w:i/>
          <w:iCs/>
          <w:color w:val="000000"/>
          <w:spacing w:val="1"/>
          <w:sz w:val="20"/>
          <w:szCs w:val="20"/>
          <w:shd w:val="clear" w:color="auto" w:fill="FFFFFF"/>
        </w:rPr>
        <w:t>ti</w:t>
      </w:r>
      <w:r w:rsidRPr="00E653AD">
        <w:rPr>
          <w:rFonts w:ascii="Times New Roman" w:hAnsi="Times New Roman" w:cs="Times New Roman"/>
          <w:i/>
          <w:iCs/>
          <w:color w:val="000000"/>
          <w:spacing w:val="2"/>
          <w:sz w:val="20"/>
          <w:szCs w:val="20"/>
          <w:shd w:val="clear" w:color="auto" w:fill="FFFFFF"/>
        </w:rPr>
        <w:t>n</w:t>
      </w:r>
      <w:r w:rsidRPr="00E653AD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g</w:t>
      </w:r>
      <w:r w:rsidRPr="00E653AD">
        <w:rPr>
          <w:rStyle w:val="apple-converted-space"/>
          <w:rFonts w:ascii="Times New Roman" w:hAnsi="Times New Roman" w:cs="Times New Roman"/>
          <w:i/>
          <w:iCs/>
          <w:color w:val="000000"/>
          <w:spacing w:val="25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i/>
          <w:iCs/>
          <w:color w:val="000000"/>
          <w:spacing w:val="3"/>
          <w:sz w:val="20"/>
          <w:szCs w:val="20"/>
          <w:shd w:val="clear" w:color="auto" w:fill="FFFFFF"/>
        </w:rPr>
        <w:t>C</w:t>
      </w:r>
      <w:r w:rsidRPr="00E653AD">
        <w:rPr>
          <w:rFonts w:ascii="Times New Roman" w:hAnsi="Times New Roman" w:cs="Times New Roman"/>
          <w:i/>
          <w:iCs/>
          <w:color w:val="000000"/>
          <w:spacing w:val="2"/>
          <w:sz w:val="20"/>
          <w:szCs w:val="20"/>
          <w:shd w:val="clear" w:color="auto" w:fill="FFFFFF"/>
        </w:rPr>
        <w:t>areer</w:t>
      </w:r>
      <w:r w:rsidRPr="00E653AD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s</w:t>
      </w:r>
      <w:r w:rsidRPr="00E653AD">
        <w:rPr>
          <w:rStyle w:val="apple-converted-space"/>
          <w:rFonts w:ascii="Times New Roman" w:hAnsi="Times New Roman" w:cs="Times New Roman"/>
          <w:i/>
          <w:iCs/>
          <w:color w:val="000000"/>
          <w:spacing w:val="18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pro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j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ec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6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bu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il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d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5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upo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4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3"/>
          <w:sz w:val="20"/>
          <w:szCs w:val="20"/>
          <w:shd w:val="clear" w:color="auto" w:fill="FFFFFF"/>
        </w:rPr>
        <w:t>w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or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4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3"/>
          <w:sz w:val="20"/>
          <w:szCs w:val="20"/>
          <w:shd w:val="clear" w:color="auto" w:fill="FFFFFF"/>
        </w:rPr>
        <w:t>w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it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3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3"/>
          <w:sz w:val="20"/>
          <w:szCs w:val="20"/>
          <w:shd w:val="clear" w:color="auto" w:fill="FFFFFF"/>
        </w:rPr>
        <w:t>ECA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 w:rsidRPr="00E653AD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a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8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4"/>
          <w:sz w:val="20"/>
          <w:szCs w:val="20"/>
          <w:shd w:val="clear" w:color="auto" w:fill="FFFFFF"/>
        </w:rPr>
        <w:t>m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en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t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o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r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8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t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 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unde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r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g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r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adua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t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e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31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i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n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t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e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r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es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t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e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22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i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8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a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tt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end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i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n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21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g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r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adua</w:t>
      </w:r>
      <w:r w:rsidRPr="00E653AD">
        <w:rPr>
          <w:rFonts w:ascii="Times New Roman" w:hAnsi="Times New Roman" w:cs="Times New Roman"/>
          <w:color w:val="000000"/>
          <w:spacing w:val="1"/>
          <w:sz w:val="20"/>
          <w:szCs w:val="20"/>
          <w:shd w:val="clear" w:color="auto" w:fill="FFFFFF"/>
        </w:rPr>
        <w:t>t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9"/>
          <w:sz w:val="20"/>
          <w:szCs w:val="20"/>
          <w:shd w:val="clear" w:color="auto" w:fill="FFFFFF"/>
        </w:rPr>
        <w:t> </w:t>
      </w:r>
      <w:r w:rsidRPr="00E653AD"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  <w:t>schoo</w:t>
      </w:r>
      <w:r w:rsidRPr="00E653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l.</w:t>
      </w:r>
      <w:r w:rsidRPr="00E653AD">
        <w:rPr>
          <w:rStyle w:val="apple-converted-space"/>
          <w:rFonts w:ascii="Times New Roman" w:hAnsi="Times New Roman" w:cs="Times New Roman"/>
          <w:color w:val="000000"/>
          <w:spacing w:val="15"/>
          <w:sz w:val="20"/>
          <w:szCs w:val="20"/>
          <w:shd w:val="clear" w:color="auto" w:fill="FFFFFF"/>
        </w:rPr>
        <w:t> </w:t>
      </w:r>
    </w:p>
    <w:p w14:paraId="007E9E57" w14:textId="77777777" w:rsidR="00450419" w:rsidRPr="00E653AD" w:rsidRDefault="00450419" w:rsidP="001D17C4">
      <w:pPr>
        <w:pStyle w:val="ListParagraph"/>
        <w:numPr>
          <w:ilvl w:val="0"/>
          <w:numId w:val="20"/>
        </w:numPr>
        <w:spacing w:after="0" w:line="240" w:lineRule="auto"/>
        <w:ind w:left="1980" w:hanging="180"/>
        <w:rPr>
          <w:rFonts w:ascii="Times New Roman" w:eastAsia="Calibri" w:hAnsi="Times New Roman" w:cs="Times New Roman"/>
          <w:b/>
          <w:sz w:val="20"/>
          <w:szCs w:val="20"/>
        </w:rPr>
      </w:pPr>
      <w:r w:rsidRPr="00E653AD">
        <w:rPr>
          <w:rFonts w:ascii="Times New Roman" w:eastAsia="Calibri" w:hAnsi="Times New Roman" w:cs="Times New Roman"/>
          <w:sz w:val="20"/>
          <w:szCs w:val="20"/>
        </w:rPr>
        <w:t>Creating</w:t>
      </w:r>
      <w:del w:id="7" w:author="Dasent, Deja J" w:date="2016-07-19T08:21:00Z">
        <w:r w:rsidRPr="00E653AD" w:rsidDel="00E75178">
          <w:rPr>
            <w:rFonts w:ascii="Times New Roman" w:eastAsia="Calibri" w:hAnsi="Times New Roman" w:cs="Times New Roman"/>
            <w:sz w:val="20"/>
            <w:szCs w:val="20"/>
          </w:rPr>
          <w:delText>ing</w:delText>
        </w:r>
      </w:del>
      <w:r w:rsidRPr="00E653AD">
        <w:rPr>
          <w:rFonts w:ascii="Times New Roman" w:eastAsia="Calibri" w:hAnsi="Times New Roman" w:cs="Times New Roman"/>
          <w:sz w:val="20"/>
          <w:szCs w:val="20"/>
        </w:rPr>
        <w:t xml:space="preserve"> embodied conversational agents (ECA’s) that</w:t>
      </w:r>
      <w:del w:id="8" w:author="Dasent, Deja J" w:date="2016-07-19T08:21:00Z">
        <w:r w:rsidRPr="00E653AD" w:rsidDel="00E75178">
          <w:rPr>
            <w:rFonts w:ascii="Times New Roman" w:eastAsia="Calibri" w:hAnsi="Times New Roman" w:cs="Times New Roman"/>
            <w:sz w:val="20"/>
            <w:szCs w:val="20"/>
          </w:rPr>
          <w:delText xml:space="preserve"> will</w:delText>
        </w:r>
      </w:del>
      <w:r w:rsidRPr="00E653AD">
        <w:rPr>
          <w:rFonts w:ascii="Times New Roman" w:eastAsia="Calibri" w:hAnsi="Times New Roman" w:cs="Times New Roman"/>
          <w:sz w:val="20"/>
          <w:szCs w:val="20"/>
        </w:rPr>
        <w:t xml:space="preserve"> aid in helping students learn about computing careers.</w:t>
      </w:r>
    </w:p>
    <w:p w14:paraId="014CF041" w14:textId="77777777" w:rsidR="00450419" w:rsidRDefault="00450419" w:rsidP="0045041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9F39978" w14:textId="2D10E304" w:rsidR="00C9516B" w:rsidRDefault="00450419" w:rsidP="00450419">
      <w:pPr>
        <w:spacing w:after="0" w:line="240" w:lineRule="auto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>EXPERIENCE</w:t>
      </w:r>
      <w:r w:rsidR="00E653AD">
        <w:rPr>
          <w:rFonts w:ascii="Times New Roman" w:eastAsia="Calibri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</w:t>
      </w:r>
      <w:r w:rsidR="0098371A">
        <w:rPr>
          <w:rFonts w:ascii="Times New Roman" w:eastAsia="Calibri" w:hAnsi="Times New Roman" w:cs="Times New Roman"/>
          <w:b/>
          <w:sz w:val="21"/>
          <w:szCs w:val="21"/>
        </w:rPr>
        <w:t>CURE DSI</w:t>
      </w:r>
      <w:r w:rsidR="00C9516B">
        <w:rPr>
          <w:rFonts w:ascii="Times New Roman" w:eastAsia="Calibri" w:hAnsi="Times New Roman" w:cs="Times New Roman"/>
          <w:b/>
          <w:sz w:val="21"/>
          <w:szCs w:val="21"/>
        </w:rPr>
        <w:t xml:space="preserve"> Program, </w:t>
      </w:r>
      <w:r w:rsidR="00C9516B" w:rsidRPr="00C9516B">
        <w:rPr>
          <w:rFonts w:ascii="Times New Roman" w:eastAsia="Calibri" w:hAnsi="Times New Roman" w:cs="Times New Roman"/>
          <w:i/>
          <w:sz w:val="21"/>
          <w:szCs w:val="21"/>
        </w:rPr>
        <w:t>Directed Supplemental Instructor</w:t>
      </w:r>
      <w:r w:rsidR="0098371A">
        <w:rPr>
          <w:rFonts w:ascii="Times New Roman" w:eastAsia="Calibri" w:hAnsi="Times New Roman" w:cs="Times New Roman"/>
          <w:sz w:val="21"/>
          <w:szCs w:val="21"/>
        </w:rPr>
        <w:t xml:space="preserve">                                               </w:t>
      </w:r>
      <w:r>
        <w:rPr>
          <w:rFonts w:ascii="Times New Roman" w:eastAsia="Calibri" w:hAnsi="Times New Roman" w:cs="Times New Roman"/>
          <w:sz w:val="21"/>
          <w:szCs w:val="21"/>
        </w:rPr>
        <w:t xml:space="preserve">    </w:t>
      </w:r>
      <w:r w:rsidR="0098371A">
        <w:rPr>
          <w:rFonts w:ascii="Times New Roman" w:eastAsia="Calibri" w:hAnsi="Times New Roman" w:cs="Times New Roman"/>
          <w:sz w:val="21"/>
          <w:szCs w:val="21"/>
        </w:rPr>
        <w:t>Aug 2016-Dec 2016</w:t>
      </w:r>
    </w:p>
    <w:p w14:paraId="316CFAE2" w14:textId="0FB805BF" w:rsidR="00C9516B" w:rsidRPr="00E653AD" w:rsidRDefault="00563F51" w:rsidP="001D17C4">
      <w:pPr>
        <w:pStyle w:val="ListParagraph"/>
        <w:numPr>
          <w:ilvl w:val="0"/>
          <w:numId w:val="26"/>
        </w:numPr>
        <w:spacing w:after="0" w:line="240" w:lineRule="auto"/>
        <w:ind w:left="1980" w:hanging="180"/>
        <w:rPr>
          <w:rFonts w:ascii="Times New Roman" w:eastAsia="Calibri" w:hAnsi="Times New Roman" w:cs="Times New Roman"/>
          <w:sz w:val="20"/>
          <w:szCs w:val="20"/>
        </w:rPr>
      </w:pPr>
      <w:r w:rsidRPr="00E653AD">
        <w:rPr>
          <w:rFonts w:ascii="Times New Roman" w:eastAsia="Calibri" w:hAnsi="Times New Roman" w:cs="Times New Roman"/>
          <w:sz w:val="20"/>
          <w:szCs w:val="20"/>
        </w:rPr>
        <w:t>Aided</w:t>
      </w:r>
      <w:r w:rsidR="00C9516B" w:rsidRPr="00E653AD">
        <w:rPr>
          <w:rFonts w:ascii="Times New Roman" w:eastAsia="Calibri" w:hAnsi="Times New Roman" w:cs="Times New Roman"/>
          <w:sz w:val="20"/>
          <w:szCs w:val="20"/>
        </w:rPr>
        <w:t xml:space="preserve"> students </w:t>
      </w:r>
      <w:r w:rsidR="00633181" w:rsidRPr="00E653AD">
        <w:rPr>
          <w:rFonts w:ascii="Times New Roman" w:eastAsia="Calibri" w:hAnsi="Times New Roman" w:cs="Times New Roman"/>
          <w:sz w:val="20"/>
          <w:szCs w:val="20"/>
        </w:rPr>
        <w:t>who face significant difficulties or want to improve their skills in the CIS 215 Data Structures course</w:t>
      </w:r>
    </w:p>
    <w:p w14:paraId="37BEF97C" w14:textId="2896B4DF" w:rsidR="00633181" w:rsidRPr="00E653AD" w:rsidRDefault="00563F51" w:rsidP="001D17C4">
      <w:pPr>
        <w:pStyle w:val="ListParagraph"/>
        <w:numPr>
          <w:ilvl w:val="0"/>
          <w:numId w:val="26"/>
        </w:numPr>
        <w:spacing w:after="0" w:line="240" w:lineRule="auto"/>
        <w:ind w:left="1980" w:hanging="180"/>
        <w:rPr>
          <w:rFonts w:ascii="Times New Roman" w:eastAsia="Calibri" w:hAnsi="Times New Roman" w:cs="Times New Roman"/>
          <w:sz w:val="20"/>
          <w:szCs w:val="20"/>
        </w:rPr>
      </w:pPr>
      <w:r w:rsidRPr="00E653AD">
        <w:rPr>
          <w:rFonts w:ascii="Times New Roman" w:eastAsia="Calibri" w:hAnsi="Times New Roman" w:cs="Times New Roman"/>
          <w:sz w:val="20"/>
          <w:szCs w:val="20"/>
        </w:rPr>
        <w:t>Tutored and mentored</w:t>
      </w:r>
      <w:r w:rsidR="00633181" w:rsidRPr="00E653AD">
        <w:rPr>
          <w:rFonts w:ascii="Times New Roman" w:eastAsia="Calibri" w:hAnsi="Times New Roman" w:cs="Times New Roman"/>
          <w:sz w:val="20"/>
          <w:szCs w:val="20"/>
        </w:rPr>
        <w:t xml:space="preserve"> students through interactive sessions and sub-lessons pulled from the CIS 215 course syllabus </w:t>
      </w:r>
    </w:p>
    <w:p w14:paraId="62FE548A" w14:textId="76799407" w:rsidR="002B079E" w:rsidRDefault="00450419" w:rsidP="00C9516B">
      <w:pPr>
        <w:spacing w:after="0" w:line="240" w:lineRule="auto"/>
        <w:ind w:left="2160" w:hanging="720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</w:t>
      </w:r>
      <w:r w:rsidR="00151ACC" w:rsidRPr="000B3262">
        <w:rPr>
          <w:rFonts w:ascii="Times New Roman" w:eastAsia="Calibri" w:hAnsi="Times New Roman" w:cs="Times New Roman"/>
          <w:b/>
          <w:sz w:val="21"/>
          <w:szCs w:val="21"/>
        </w:rPr>
        <w:t xml:space="preserve">The Boeing Company, </w:t>
      </w:r>
      <w:r w:rsidR="000B3262" w:rsidRPr="000B3262">
        <w:rPr>
          <w:rFonts w:ascii="Times New Roman" w:eastAsia="Calibri" w:hAnsi="Times New Roman" w:cs="Times New Roman"/>
          <w:i/>
          <w:sz w:val="21"/>
          <w:szCs w:val="21"/>
        </w:rPr>
        <w:t>Systems Design &amp; Integration</w:t>
      </w:r>
      <w:r w:rsidR="00151ACC" w:rsidRPr="000B3262">
        <w:rPr>
          <w:rFonts w:ascii="Times New Roman" w:eastAsia="Calibri" w:hAnsi="Times New Roman" w:cs="Times New Roman"/>
          <w:i/>
          <w:sz w:val="21"/>
          <w:szCs w:val="21"/>
        </w:rPr>
        <w:t xml:space="preserve"> Intern </w:t>
      </w:r>
      <w:r w:rsidR="000B3262" w:rsidRPr="000B3262">
        <w:rPr>
          <w:rFonts w:ascii="Times New Roman" w:eastAsia="Calibri" w:hAnsi="Times New Roman" w:cs="Times New Roman"/>
          <w:i/>
          <w:sz w:val="21"/>
          <w:szCs w:val="21"/>
        </w:rPr>
        <w:t xml:space="preserve">     </w:t>
      </w:r>
      <w:r w:rsidR="00633181">
        <w:rPr>
          <w:rFonts w:ascii="Times New Roman" w:eastAsia="Calibri" w:hAnsi="Times New Roman" w:cs="Times New Roman"/>
          <w:i/>
          <w:sz w:val="21"/>
          <w:szCs w:val="21"/>
        </w:rPr>
        <w:t xml:space="preserve">                              </w:t>
      </w:r>
      <w:r w:rsidR="008F53EA">
        <w:rPr>
          <w:rFonts w:ascii="Times New Roman" w:eastAsia="Calibri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Calibri" w:hAnsi="Times New Roman" w:cs="Times New Roman"/>
          <w:i/>
          <w:sz w:val="21"/>
          <w:szCs w:val="21"/>
        </w:rPr>
        <w:t xml:space="preserve">    </w:t>
      </w:r>
      <w:r w:rsidR="00C9516B">
        <w:rPr>
          <w:rFonts w:ascii="Times New Roman" w:eastAsia="Calibri" w:hAnsi="Times New Roman" w:cs="Times New Roman"/>
          <w:sz w:val="21"/>
          <w:szCs w:val="21"/>
        </w:rPr>
        <w:t>May 2016 – Aug 2016</w:t>
      </w:r>
    </w:p>
    <w:p w14:paraId="1A99BB92" w14:textId="3C35DF55" w:rsidR="002B079E" w:rsidRPr="00E653AD" w:rsidRDefault="00C9516B" w:rsidP="001D17C4">
      <w:pPr>
        <w:pStyle w:val="ListParagraph"/>
        <w:numPr>
          <w:ilvl w:val="0"/>
          <w:numId w:val="24"/>
        </w:numPr>
        <w:spacing w:after="0" w:line="240" w:lineRule="auto"/>
        <w:ind w:left="1980" w:hanging="180"/>
        <w:rPr>
          <w:rFonts w:ascii="Times New Roman" w:eastAsia="Calibri" w:hAnsi="Times New Roman" w:cs="Times New Roman"/>
          <w:sz w:val="20"/>
          <w:szCs w:val="20"/>
        </w:rPr>
      </w:pPr>
      <w:r w:rsidRPr="00E653AD">
        <w:rPr>
          <w:rFonts w:ascii="Times New Roman" w:eastAsia="Calibri" w:hAnsi="Times New Roman" w:cs="Times New Roman"/>
          <w:sz w:val="20"/>
          <w:szCs w:val="20"/>
        </w:rPr>
        <w:t>Produced instructional conte</w:t>
      </w:r>
      <w:bookmarkStart w:id="9" w:name="_GoBack"/>
      <w:bookmarkEnd w:id="9"/>
      <w:r w:rsidRPr="00E653AD">
        <w:rPr>
          <w:rFonts w:ascii="Times New Roman" w:eastAsia="Calibri" w:hAnsi="Times New Roman" w:cs="Times New Roman"/>
          <w:sz w:val="20"/>
          <w:szCs w:val="20"/>
        </w:rPr>
        <w:t xml:space="preserve">nt using </w:t>
      </w:r>
      <w:proofErr w:type="spellStart"/>
      <w:r w:rsidRPr="00E653AD">
        <w:rPr>
          <w:rFonts w:ascii="Times New Roman" w:eastAsia="Calibri" w:hAnsi="Times New Roman" w:cs="Times New Roman"/>
          <w:sz w:val="20"/>
          <w:szCs w:val="20"/>
        </w:rPr>
        <w:t>Camtasia</w:t>
      </w:r>
      <w:proofErr w:type="spellEnd"/>
      <w:r w:rsidRPr="00E653AD">
        <w:rPr>
          <w:rFonts w:ascii="Times New Roman" w:eastAsia="Calibri" w:hAnsi="Times New Roman" w:cs="Times New Roman"/>
          <w:sz w:val="20"/>
          <w:szCs w:val="20"/>
        </w:rPr>
        <w:t xml:space="preserve"> Studio 8 to support the enterprise wise launch of WebEx 2.0. </w:t>
      </w:r>
    </w:p>
    <w:p w14:paraId="11644509" w14:textId="1AA45ADD" w:rsidR="00151ACC" w:rsidRPr="00E653AD" w:rsidRDefault="00C9516B" w:rsidP="001D17C4">
      <w:pPr>
        <w:pStyle w:val="ListParagraph"/>
        <w:numPr>
          <w:ilvl w:val="0"/>
          <w:numId w:val="24"/>
        </w:numPr>
        <w:spacing w:after="0" w:line="240" w:lineRule="auto"/>
        <w:ind w:left="1980" w:hanging="180"/>
        <w:rPr>
          <w:rFonts w:ascii="Times New Roman" w:eastAsia="Calibri" w:hAnsi="Times New Roman" w:cs="Times New Roman"/>
          <w:sz w:val="20"/>
          <w:szCs w:val="20"/>
        </w:rPr>
      </w:pPr>
      <w:r w:rsidRPr="00E653AD">
        <w:rPr>
          <w:rFonts w:ascii="Times New Roman" w:eastAsia="Calibri" w:hAnsi="Times New Roman" w:cs="Times New Roman"/>
          <w:sz w:val="20"/>
          <w:szCs w:val="20"/>
        </w:rPr>
        <w:t>Analyzed and edited enterprise websites and documentation to improve end user experience for the integration of WebEx 2.0.</w:t>
      </w:r>
    </w:p>
    <w:p w14:paraId="31237ECC" w14:textId="1121E3F6" w:rsidR="00151ACC" w:rsidRPr="00E653AD" w:rsidRDefault="00633181" w:rsidP="001D17C4">
      <w:pPr>
        <w:pStyle w:val="ListParagraph"/>
        <w:numPr>
          <w:ilvl w:val="0"/>
          <w:numId w:val="24"/>
        </w:numPr>
        <w:spacing w:after="0" w:line="240" w:lineRule="auto"/>
        <w:ind w:left="1980" w:hanging="180"/>
        <w:rPr>
          <w:rFonts w:ascii="Times New Roman" w:eastAsia="Calibri" w:hAnsi="Times New Roman" w:cs="Times New Roman"/>
          <w:sz w:val="20"/>
          <w:szCs w:val="20"/>
        </w:rPr>
      </w:pPr>
      <w:r w:rsidRPr="00E653AD">
        <w:rPr>
          <w:rFonts w:ascii="Times New Roman" w:eastAsia="Calibri" w:hAnsi="Times New Roman" w:cs="Times New Roman"/>
          <w:sz w:val="20"/>
          <w:szCs w:val="20"/>
        </w:rPr>
        <w:t>Studied the software development life cycle in an Agile environment.</w:t>
      </w:r>
    </w:p>
    <w:p w14:paraId="3433F9EF" w14:textId="5D51F0F0" w:rsidR="00B7038C" w:rsidRDefault="00B7038C" w:rsidP="005A6AD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 </w:t>
      </w:r>
    </w:p>
    <w:p w14:paraId="490815FF" w14:textId="0205A528" w:rsidR="0092602E" w:rsidRDefault="00450419" w:rsidP="005A6AD9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>ACTIVITIES</w:t>
      </w:r>
      <w:r w:rsidR="005A6AD9" w:rsidRPr="00204B18">
        <w:rPr>
          <w:rFonts w:ascii="Times New Roman" w:eastAsia="Calibri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Calibri" w:hAnsi="Times New Roman" w:cs="Times New Roman"/>
          <w:b/>
          <w:sz w:val="21"/>
          <w:szCs w:val="21"/>
        </w:rPr>
        <w:t xml:space="preserve">  </w:t>
      </w:r>
      <w:r w:rsidR="0092602E" w:rsidRPr="002A1C39">
        <w:rPr>
          <w:rFonts w:ascii="Times New Roman" w:eastAsia="Calibri" w:hAnsi="Times New Roman" w:cs="Times New Roman"/>
          <w:b/>
          <w:sz w:val="21"/>
          <w:szCs w:val="21"/>
        </w:rPr>
        <w:t>Spelman College Programming Team</w:t>
      </w:r>
      <w:r w:rsidR="002A1C39">
        <w:rPr>
          <w:rFonts w:ascii="Times New Roman" w:eastAsia="Calibri" w:hAnsi="Times New Roman" w:cs="Times New Roman"/>
          <w:sz w:val="21"/>
          <w:szCs w:val="21"/>
        </w:rPr>
        <w:t xml:space="preserve">, </w:t>
      </w:r>
      <w:r w:rsidR="002A1C39" w:rsidRPr="002A1C39">
        <w:rPr>
          <w:rFonts w:ascii="Times New Roman" w:eastAsia="Calibri" w:hAnsi="Times New Roman" w:cs="Times New Roman"/>
          <w:i/>
          <w:sz w:val="21"/>
          <w:szCs w:val="21"/>
        </w:rPr>
        <w:t>Team Member</w:t>
      </w:r>
      <w:r w:rsidR="002A1C39">
        <w:rPr>
          <w:rFonts w:ascii="Times New Roman" w:eastAsia="Calibri" w:hAnsi="Times New Roman" w:cs="Times New Roman"/>
          <w:sz w:val="21"/>
          <w:szCs w:val="21"/>
        </w:rPr>
        <w:t xml:space="preserve"> </w:t>
      </w:r>
      <w:r w:rsidR="0092602E">
        <w:rPr>
          <w:rFonts w:ascii="Times New Roman" w:eastAsia="Calibri" w:hAnsi="Times New Roman" w:cs="Times New Roman"/>
          <w:sz w:val="21"/>
          <w:szCs w:val="21"/>
        </w:rPr>
        <w:t xml:space="preserve">          </w:t>
      </w:r>
      <w:r w:rsidR="00831279">
        <w:rPr>
          <w:rFonts w:ascii="Times New Roman" w:eastAsia="Calibri" w:hAnsi="Times New Roman" w:cs="Times New Roman"/>
          <w:sz w:val="21"/>
          <w:szCs w:val="21"/>
        </w:rPr>
        <w:t xml:space="preserve">                             </w:t>
      </w:r>
      <w:r w:rsidR="008F53EA">
        <w:rPr>
          <w:rFonts w:ascii="Times New Roman" w:eastAsia="Calibri" w:hAnsi="Times New Roman" w:cs="Times New Roman"/>
          <w:sz w:val="21"/>
          <w:szCs w:val="21"/>
        </w:rPr>
        <w:t xml:space="preserve">       </w:t>
      </w:r>
      <w:r w:rsidR="0092602E" w:rsidRPr="0092602E">
        <w:rPr>
          <w:rFonts w:ascii="Times New Roman" w:eastAsia="Calibri" w:hAnsi="Times New Roman" w:cs="Times New Roman"/>
          <w:sz w:val="21"/>
          <w:szCs w:val="21"/>
        </w:rPr>
        <w:t>Au</w:t>
      </w:r>
      <w:r w:rsidR="00831279">
        <w:rPr>
          <w:rFonts w:ascii="Times New Roman" w:eastAsia="Calibri" w:hAnsi="Times New Roman" w:cs="Times New Roman"/>
          <w:sz w:val="21"/>
          <w:szCs w:val="21"/>
        </w:rPr>
        <w:t>g 2015 – Jan 2016</w:t>
      </w:r>
    </w:p>
    <w:p w14:paraId="6BD0C33D" w14:textId="77777777" w:rsidR="00450419" w:rsidRDefault="00450419" w:rsidP="00450419">
      <w:pPr>
        <w:pStyle w:val="ListParagraph"/>
        <w:numPr>
          <w:ilvl w:val="0"/>
          <w:numId w:val="32"/>
        </w:numPr>
        <w:spacing w:after="0" w:line="240" w:lineRule="auto"/>
        <w:ind w:left="1980" w:hanging="18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653AD">
        <w:rPr>
          <w:rFonts w:ascii="Times New Roman" w:eastAsia="Calibri" w:hAnsi="Times New Roman" w:cs="Times New Roman"/>
          <w:sz w:val="20"/>
          <w:szCs w:val="20"/>
        </w:rPr>
        <w:t>Developed strategic approaches for solving complex programming exercises/technical questions in preparation for programming competitions.</w:t>
      </w:r>
    </w:p>
    <w:p w14:paraId="0315EF5B" w14:textId="62AB794A" w:rsidR="00450419" w:rsidRPr="00E653AD" w:rsidRDefault="00450419" w:rsidP="00450419">
      <w:pPr>
        <w:pStyle w:val="ListParagraph"/>
        <w:numPr>
          <w:ilvl w:val="0"/>
          <w:numId w:val="32"/>
        </w:numPr>
        <w:spacing w:after="0" w:line="240" w:lineRule="auto"/>
        <w:ind w:left="1980" w:hanging="180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Worked in groups and independently to tackle coding problems </w:t>
      </w:r>
    </w:p>
    <w:p w14:paraId="0CF08F75" w14:textId="77777777" w:rsidR="00E632A2" w:rsidRPr="00450419" w:rsidRDefault="00E632A2" w:rsidP="00450419">
      <w:pPr>
        <w:pStyle w:val="ListParagraph"/>
        <w:spacing w:after="0" w:line="240" w:lineRule="auto"/>
        <w:ind w:left="2160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14:paraId="03BC3FC5" w14:textId="1102523E" w:rsidR="005A6AD9" w:rsidRPr="00204B18" w:rsidRDefault="00450419" w:rsidP="008F53EA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b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  </w:t>
      </w:r>
      <w:r w:rsidR="005A6AD9" w:rsidRPr="00C75A07">
        <w:rPr>
          <w:rFonts w:ascii="Times New Roman" w:eastAsia="Calibri" w:hAnsi="Times New Roman" w:cs="Times New Roman"/>
          <w:b/>
          <w:sz w:val="21"/>
          <w:szCs w:val="21"/>
        </w:rPr>
        <w:t>National Council of Negro Women</w:t>
      </w:r>
      <w:r w:rsidR="00C75A07">
        <w:rPr>
          <w:rFonts w:ascii="Times New Roman" w:eastAsia="Calibri" w:hAnsi="Times New Roman" w:cs="Times New Roman"/>
          <w:sz w:val="21"/>
          <w:szCs w:val="21"/>
        </w:rPr>
        <w:t xml:space="preserve">, </w:t>
      </w:r>
      <w:r w:rsidR="005A6AD9" w:rsidRPr="00C75A07">
        <w:rPr>
          <w:rFonts w:ascii="Times New Roman" w:eastAsia="Calibri" w:hAnsi="Times New Roman" w:cs="Times New Roman"/>
          <w:i/>
          <w:sz w:val="21"/>
          <w:szCs w:val="21"/>
        </w:rPr>
        <w:t>Membership C</w:t>
      </w:r>
      <w:r w:rsidR="00B7038C" w:rsidRPr="00C75A07">
        <w:rPr>
          <w:rFonts w:ascii="Times New Roman" w:eastAsia="Calibri" w:hAnsi="Times New Roman" w:cs="Times New Roman"/>
          <w:i/>
          <w:sz w:val="21"/>
          <w:szCs w:val="21"/>
        </w:rPr>
        <w:t>ommittee Board Member</w:t>
      </w:r>
      <w:r w:rsidR="005A6AD9" w:rsidRPr="00204B18">
        <w:rPr>
          <w:rFonts w:ascii="Times New Roman" w:eastAsia="Calibri" w:hAnsi="Times New Roman" w:cs="Times New Roman"/>
          <w:sz w:val="21"/>
          <w:szCs w:val="21"/>
        </w:rPr>
        <w:t xml:space="preserve">      </w:t>
      </w:r>
      <w:r w:rsidR="00C75A07">
        <w:rPr>
          <w:rFonts w:ascii="Times New Roman" w:eastAsia="Calibri" w:hAnsi="Times New Roman" w:cs="Times New Roman"/>
          <w:sz w:val="21"/>
          <w:szCs w:val="21"/>
        </w:rPr>
        <w:t xml:space="preserve">   </w:t>
      </w:r>
      <w:r w:rsidR="00532AC0">
        <w:rPr>
          <w:rFonts w:ascii="Times New Roman" w:eastAsia="Calibri" w:hAnsi="Times New Roman" w:cs="Times New Roman"/>
          <w:sz w:val="21"/>
          <w:szCs w:val="21"/>
        </w:rPr>
        <w:t xml:space="preserve">   Sept</w:t>
      </w:r>
      <w:r w:rsidR="008F53EA">
        <w:rPr>
          <w:rFonts w:ascii="Times New Roman" w:eastAsia="Calibri" w:hAnsi="Times New Roman" w:cs="Times New Roman"/>
          <w:sz w:val="21"/>
          <w:szCs w:val="21"/>
        </w:rPr>
        <w:t xml:space="preserve"> 2014 – Dec 2015</w:t>
      </w:r>
    </w:p>
    <w:p w14:paraId="67E707E2" w14:textId="0C455726" w:rsidR="005A6AD9" w:rsidRPr="00450419" w:rsidRDefault="00B7038C" w:rsidP="001D17C4">
      <w:pPr>
        <w:pStyle w:val="ListParagraph"/>
        <w:numPr>
          <w:ilvl w:val="0"/>
          <w:numId w:val="11"/>
        </w:numPr>
        <w:spacing w:after="0" w:line="240" w:lineRule="auto"/>
        <w:ind w:left="1980" w:hanging="18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450419">
        <w:rPr>
          <w:rFonts w:ascii="Times New Roman" w:hAnsi="Times New Roman" w:cs="Times New Roman"/>
          <w:sz w:val="20"/>
          <w:szCs w:val="20"/>
        </w:rPr>
        <w:t xml:space="preserve">Actively dialogued </w:t>
      </w:r>
      <w:r w:rsidR="00C75A07" w:rsidRPr="00450419">
        <w:rPr>
          <w:rFonts w:ascii="Times New Roman" w:hAnsi="Times New Roman" w:cs="Times New Roman"/>
          <w:sz w:val="20"/>
          <w:szCs w:val="20"/>
        </w:rPr>
        <w:t xml:space="preserve">with students to bring </w:t>
      </w:r>
      <w:r w:rsidR="005A6AD9" w:rsidRPr="00450419">
        <w:rPr>
          <w:rFonts w:ascii="Times New Roman" w:hAnsi="Times New Roman" w:cs="Times New Roman"/>
          <w:sz w:val="20"/>
          <w:szCs w:val="20"/>
        </w:rPr>
        <w:t>awareness</w:t>
      </w:r>
      <w:r w:rsidRPr="00450419">
        <w:rPr>
          <w:rFonts w:ascii="Times New Roman" w:hAnsi="Times New Roman" w:cs="Times New Roman"/>
          <w:sz w:val="20"/>
          <w:szCs w:val="20"/>
        </w:rPr>
        <w:t xml:space="preserve"> </w:t>
      </w:r>
      <w:r w:rsidR="00C75A07" w:rsidRPr="00450419">
        <w:rPr>
          <w:rFonts w:ascii="Times New Roman" w:hAnsi="Times New Roman" w:cs="Times New Roman"/>
          <w:sz w:val="20"/>
          <w:szCs w:val="20"/>
        </w:rPr>
        <w:t>to issues impacting minority populations</w:t>
      </w:r>
      <w:r w:rsidR="00BA63D2" w:rsidRPr="00450419">
        <w:rPr>
          <w:rFonts w:ascii="Times New Roman" w:hAnsi="Times New Roman" w:cs="Times New Roman"/>
          <w:sz w:val="20"/>
          <w:szCs w:val="20"/>
        </w:rPr>
        <w:t>.</w:t>
      </w:r>
    </w:p>
    <w:p w14:paraId="25266675" w14:textId="5B2CF81D" w:rsidR="004969EF" w:rsidRPr="00450419" w:rsidRDefault="00B7038C" w:rsidP="001D17C4">
      <w:pPr>
        <w:pStyle w:val="ListParagraph"/>
        <w:numPr>
          <w:ilvl w:val="0"/>
          <w:numId w:val="11"/>
        </w:numPr>
        <w:spacing w:after="0" w:line="240" w:lineRule="auto"/>
        <w:ind w:left="1980" w:hanging="18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450419">
        <w:rPr>
          <w:rFonts w:ascii="Times New Roman" w:eastAsia="Calibri" w:hAnsi="Times New Roman" w:cs="Times New Roman"/>
          <w:sz w:val="20"/>
          <w:szCs w:val="20"/>
        </w:rPr>
        <w:t xml:space="preserve">Involved in </w:t>
      </w:r>
      <w:r w:rsidR="00C75A07" w:rsidRPr="00450419">
        <w:rPr>
          <w:rFonts w:ascii="Times New Roman" w:eastAsia="Calibri" w:hAnsi="Times New Roman" w:cs="Times New Roman"/>
          <w:sz w:val="20"/>
          <w:szCs w:val="20"/>
        </w:rPr>
        <w:t>recruiting a</w:t>
      </w:r>
      <w:r w:rsidR="00532AC0" w:rsidRPr="00450419">
        <w:rPr>
          <w:rFonts w:ascii="Times New Roman" w:eastAsia="Calibri" w:hAnsi="Times New Roman" w:cs="Times New Roman"/>
          <w:sz w:val="20"/>
          <w:szCs w:val="20"/>
        </w:rPr>
        <w:t>nd interviewing potential candidates, in addition to facilitating with the on-boarding process</w:t>
      </w:r>
      <w:r w:rsidR="004969EF" w:rsidRPr="00450419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532AC0" w:rsidRPr="00450419">
        <w:rPr>
          <w:rFonts w:ascii="Times New Roman" w:eastAsia="Calibri" w:hAnsi="Times New Roman" w:cs="Times New Roman"/>
          <w:sz w:val="20"/>
          <w:szCs w:val="20"/>
        </w:rPr>
        <w:t>of new members</w:t>
      </w:r>
      <w:r w:rsidR="00BA63D2" w:rsidRPr="00450419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2F5F3AE3" w14:textId="77777777" w:rsidR="008F53EA" w:rsidRDefault="008F53EA" w:rsidP="005013C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1"/>
          <w:szCs w:val="21"/>
        </w:rPr>
      </w:pPr>
    </w:p>
    <w:p w14:paraId="16D738C2" w14:textId="021115E6" w:rsidR="00563F51" w:rsidRDefault="00F91F26" w:rsidP="00532AC0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AWARDS </w:t>
      </w:r>
      <w:r w:rsidR="001D17C4">
        <w:rPr>
          <w:rFonts w:ascii="Times New Roman" w:eastAsia="Calibri" w:hAnsi="Times New Roman" w:cs="Times New Roman"/>
          <w:b/>
          <w:sz w:val="21"/>
          <w:szCs w:val="21"/>
        </w:rPr>
        <w:tab/>
        <w:t xml:space="preserve">    </w:t>
      </w:r>
      <w:r w:rsidR="00563F51">
        <w:rPr>
          <w:rFonts w:ascii="Times New Roman" w:eastAsia="Calibri" w:hAnsi="Times New Roman" w:cs="Times New Roman"/>
          <w:b/>
          <w:sz w:val="21"/>
          <w:szCs w:val="21"/>
        </w:rPr>
        <w:t xml:space="preserve">Clare </w:t>
      </w:r>
      <w:proofErr w:type="spellStart"/>
      <w:r w:rsidR="00563F51">
        <w:rPr>
          <w:rFonts w:ascii="Times New Roman" w:eastAsia="Calibri" w:hAnsi="Times New Roman" w:cs="Times New Roman"/>
          <w:b/>
          <w:sz w:val="21"/>
          <w:szCs w:val="21"/>
        </w:rPr>
        <w:t>Boothe</w:t>
      </w:r>
      <w:proofErr w:type="spellEnd"/>
      <w:r w:rsidR="00563F51">
        <w:rPr>
          <w:rFonts w:ascii="Times New Roman" w:eastAsia="Calibri" w:hAnsi="Times New Roman" w:cs="Times New Roman"/>
          <w:b/>
          <w:sz w:val="21"/>
          <w:szCs w:val="21"/>
        </w:rPr>
        <w:t xml:space="preserve"> </w:t>
      </w:r>
      <w:proofErr w:type="spellStart"/>
      <w:r w:rsidR="00563F51">
        <w:rPr>
          <w:rFonts w:ascii="Times New Roman" w:eastAsia="Calibri" w:hAnsi="Times New Roman" w:cs="Times New Roman"/>
          <w:b/>
          <w:sz w:val="21"/>
          <w:szCs w:val="21"/>
        </w:rPr>
        <w:t>Luce</w:t>
      </w:r>
      <w:proofErr w:type="spellEnd"/>
      <w:r w:rsidR="00563F51">
        <w:rPr>
          <w:rFonts w:ascii="Times New Roman" w:eastAsia="Calibri" w:hAnsi="Times New Roman" w:cs="Times New Roman"/>
          <w:b/>
          <w:sz w:val="21"/>
          <w:szCs w:val="21"/>
        </w:rPr>
        <w:t xml:space="preserve"> Scholar</w:t>
      </w:r>
      <w:r w:rsidR="00F75A17">
        <w:rPr>
          <w:rFonts w:ascii="Times New Roman" w:eastAsia="Calibri" w:hAnsi="Times New Roman" w:cs="Times New Roman"/>
          <w:b/>
          <w:sz w:val="21"/>
          <w:szCs w:val="21"/>
        </w:rPr>
        <w:t xml:space="preserve"> (CBL)</w:t>
      </w:r>
      <w:r w:rsidR="00563F51">
        <w:rPr>
          <w:rFonts w:ascii="Times New Roman" w:eastAsia="Calibri" w:hAnsi="Times New Roman" w:cs="Times New Roman"/>
          <w:b/>
          <w:sz w:val="21"/>
          <w:szCs w:val="21"/>
        </w:rPr>
        <w:t xml:space="preserve">, </w:t>
      </w:r>
      <w:r w:rsidR="00563F51" w:rsidRPr="00563F51">
        <w:rPr>
          <w:rFonts w:ascii="Times New Roman" w:eastAsia="Calibri" w:hAnsi="Times New Roman" w:cs="Times New Roman"/>
          <w:i/>
          <w:sz w:val="21"/>
          <w:szCs w:val="21"/>
        </w:rPr>
        <w:t xml:space="preserve">Recipient </w:t>
      </w:r>
      <w:r w:rsidR="00563F51">
        <w:rPr>
          <w:rFonts w:ascii="Times New Roman" w:eastAsia="Calibri" w:hAnsi="Times New Roman" w:cs="Times New Roman"/>
          <w:i/>
          <w:sz w:val="21"/>
          <w:szCs w:val="21"/>
        </w:rPr>
        <w:tab/>
      </w:r>
      <w:r w:rsidR="00563F51">
        <w:rPr>
          <w:rFonts w:ascii="Times New Roman" w:eastAsia="Calibri" w:hAnsi="Times New Roman" w:cs="Times New Roman"/>
          <w:i/>
          <w:sz w:val="21"/>
          <w:szCs w:val="21"/>
        </w:rPr>
        <w:tab/>
      </w:r>
      <w:r w:rsidR="00563F51">
        <w:rPr>
          <w:rFonts w:ascii="Times New Roman" w:eastAsia="Calibri" w:hAnsi="Times New Roman" w:cs="Times New Roman"/>
          <w:i/>
          <w:sz w:val="21"/>
          <w:szCs w:val="21"/>
        </w:rPr>
        <w:tab/>
      </w:r>
      <w:r w:rsidR="00563F51">
        <w:rPr>
          <w:rFonts w:ascii="Times New Roman" w:eastAsia="Calibri" w:hAnsi="Times New Roman" w:cs="Times New Roman"/>
          <w:i/>
          <w:sz w:val="21"/>
          <w:szCs w:val="21"/>
        </w:rPr>
        <w:tab/>
      </w:r>
      <w:r w:rsidR="00563F51">
        <w:rPr>
          <w:rFonts w:ascii="Times New Roman" w:eastAsia="Calibri" w:hAnsi="Times New Roman" w:cs="Times New Roman"/>
          <w:i/>
          <w:sz w:val="21"/>
          <w:szCs w:val="21"/>
        </w:rPr>
        <w:tab/>
        <w:t xml:space="preserve">                          </w:t>
      </w:r>
      <w:r w:rsidR="00563F51">
        <w:rPr>
          <w:rFonts w:ascii="Times New Roman" w:eastAsia="Calibri" w:hAnsi="Times New Roman" w:cs="Times New Roman"/>
          <w:sz w:val="21"/>
          <w:szCs w:val="21"/>
        </w:rPr>
        <w:t>Jan 2017</w:t>
      </w:r>
    </w:p>
    <w:p w14:paraId="6C3140CC" w14:textId="34044DF9" w:rsidR="00563F51" w:rsidRPr="00563F51" w:rsidRDefault="00563F51" w:rsidP="00450419">
      <w:pPr>
        <w:pStyle w:val="ListParagraph"/>
        <w:numPr>
          <w:ilvl w:val="0"/>
          <w:numId w:val="28"/>
        </w:numPr>
        <w:spacing w:after="0" w:line="240" w:lineRule="auto"/>
        <w:ind w:left="1980" w:hanging="180"/>
        <w:jc w:val="both"/>
        <w:rPr>
          <w:rFonts w:ascii="Times New Roman" w:eastAsia="Calibri" w:hAnsi="Times New Roman" w:cs="Times New Roman"/>
          <w:b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Selected as a research scholar for CBL</w:t>
      </w:r>
      <w:r w:rsidR="00F75A17">
        <w:rPr>
          <w:rFonts w:ascii="Times New Roman" w:eastAsia="Calibri" w:hAnsi="Times New Roman" w:cs="Times New Roman"/>
          <w:sz w:val="21"/>
          <w:szCs w:val="21"/>
        </w:rPr>
        <w:t xml:space="preserve">, continuing Black Twitter Research </w:t>
      </w:r>
    </w:p>
    <w:p w14:paraId="4F324604" w14:textId="498CD8B0" w:rsidR="00C9516B" w:rsidRDefault="00563F51" w:rsidP="00563F51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  </w:t>
      </w:r>
      <w:r w:rsidR="00C9516B">
        <w:rPr>
          <w:rFonts w:ascii="Times New Roman" w:eastAsia="Calibri" w:hAnsi="Times New Roman" w:cs="Times New Roman"/>
          <w:b/>
          <w:sz w:val="21"/>
          <w:szCs w:val="21"/>
        </w:rPr>
        <w:t>Anita Borg Scholarship,</w:t>
      </w:r>
      <w:r w:rsidR="00C9516B" w:rsidRPr="00C9516B">
        <w:rPr>
          <w:rFonts w:ascii="Times New Roman" w:eastAsia="Calibri" w:hAnsi="Times New Roman" w:cs="Times New Roman"/>
          <w:b/>
          <w:i/>
          <w:sz w:val="21"/>
          <w:szCs w:val="21"/>
        </w:rPr>
        <w:t xml:space="preserve"> </w:t>
      </w:r>
      <w:r w:rsidR="00C9516B" w:rsidRPr="00C9516B">
        <w:rPr>
          <w:rFonts w:ascii="Times New Roman" w:eastAsia="Calibri" w:hAnsi="Times New Roman" w:cs="Times New Roman"/>
          <w:i/>
          <w:sz w:val="21"/>
          <w:szCs w:val="21"/>
        </w:rPr>
        <w:t>Recipient</w:t>
      </w:r>
      <w:r w:rsidR="00C9516B">
        <w:rPr>
          <w:rFonts w:ascii="Times New Roman" w:eastAsia="Calibri" w:hAnsi="Times New Roman" w:cs="Times New Roman"/>
          <w:sz w:val="21"/>
          <w:szCs w:val="21"/>
        </w:rPr>
        <w:t xml:space="preserve">      </w:t>
      </w:r>
      <w:r w:rsidR="00C9516B">
        <w:rPr>
          <w:rFonts w:ascii="Times New Roman" w:eastAsia="Calibri" w:hAnsi="Times New Roman" w:cs="Times New Roman"/>
          <w:sz w:val="21"/>
          <w:szCs w:val="21"/>
        </w:rPr>
        <w:tab/>
      </w:r>
      <w:r w:rsidR="00C9516B">
        <w:rPr>
          <w:rFonts w:ascii="Times New Roman" w:eastAsia="Calibri" w:hAnsi="Times New Roman" w:cs="Times New Roman"/>
          <w:sz w:val="21"/>
          <w:szCs w:val="21"/>
        </w:rPr>
        <w:tab/>
      </w:r>
      <w:r w:rsidR="00C9516B">
        <w:rPr>
          <w:rFonts w:ascii="Times New Roman" w:eastAsia="Calibri" w:hAnsi="Times New Roman" w:cs="Times New Roman"/>
          <w:sz w:val="21"/>
          <w:szCs w:val="21"/>
        </w:rPr>
        <w:tab/>
      </w:r>
      <w:r w:rsidR="00C9516B">
        <w:rPr>
          <w:rFonts w:ascii="Times New Roman" w:eastAsia="Calibri" w:hAnsi="Times New Roman" w:cs="Times New Roman"/>
          <w:sz w:val="21"/>
          <w:szCs w:val="21"/>
        </w:rPr>
        <w:tab/>
      </w:r>
      <w:r w:rsidR="00C9516B">
        <w:rPr>
          <w:rFonts w:ascii="Times New Roman" w:eastAsia="Calibri" w:hAnsi="Times New Roman" w:cs="Times New Roman"/>
          <w:sz w:val="21"/>
          <w:szCs w:val="21"/>
        </w:rPr>
        <w:tab/>
      </w:r>
      <w:r w:rsidR="00C9516B">
        <w:rPr>
          <w:rFonts w:ascii="Times New Roman" w:eastAsia="Calibri" w:hAnsi="Times New Roman" w:cs="Times New Roman"/>
          <w:sz w:val="21"/>
          <w:szCs w:val="21"/>
        </w:rPr>
        <w:tab/>
      </w:r>
      <w:r w:rsidR="00C9516B">
        <w:rPr>
          <w:rFonts w:ascii="Times New Roman" w:eastAsia="Calibri" w:hAnsi="Times New Roman" w:cs="Times New Roman"/>
          <w:sz w:val="21"/>
          <w:szCs w:val="21"/>
        </w:rPr>
        <w:tab/>
        <w:t xml:space="preserve">  </w:t>
      </w:r>
      <w:r w:rsidR="00633181">
        <w:rPr>
          <w:rFonts w:ascii="Times New Roman" w:eastAsia="Calibri" w:hAnsi="Times New Roman" w:cs="Times New Roman"/>
          <w:sz w:val="21"/>
          <w:szCs w:val="21"/>
        </w:rPr>
        <w:t xml:space="preserve">         </w:t>
      </w:r>
      <w:r w:rsidR="00C9516B">
        <w:rPr>
          <w:rFonts w:ascii="Times New Roman" w:eastAsia="Calibri" w:hAnsi="Times New Roman" w:cs="Times New Roman"/>
          <w:sz w:val="21"/>
          <w:szCs w:val="21"/>
        </w:rPr>
        <w:t>Sept 2016</w:t>
      </w:r>
    </w:p>
    <w:p w14:paraId="620BFE21" w14:textId="4CBA4E90" w:rsidR="00633181" w:rsidRPr="00633181" w:rsidRDefault="00633181" w:rsidP="001D17C4">
      <w:pPr>
        <w:pStyle w:val="ListParagraph"/>
        <w:numPr>
          <w:ilvl w:val="0"/>
          <w:numId w:val="27"/>
        </w:numPr>
        <w:spacing w:after="0" w:line="240" w:lineRule="auto"/>
        <w:ind w:left="1980" w:hanging="180"/>
        <w:jc w:val="both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 xml:space="preserve">Rewarded to attend The Grace Hopper Celebration for Women in Computing </w:t>
      </w:r>
    </w:p>
    <w:p w14:paraId="733FE505" w14:textId="75F157DF" w:rsidR="00C9516B" w:rsidRDefault="00C9516B" w:rsidP="00C9516B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  The Boeing Scholarship, </w:t>
      </w:r>
      <w:r w:rsidRPr="00C9516B">
        <w:rPr>
          <w:rFonts w:ascii="Times New Roman" w:eastAsia="Calibri" w:hAnsi="Times New Roman" w:cs="Times New Roman"/>
          <w:i/>
          <w:sz w:val="21"/>
          <w:szCs w:val="21"/>
        </w:rPr>
        <w:t>Recipient</w:t>
      </w:r>
      <w:r w:rsidRPr="00C9516B">
        <w:rPr>
          <w:rFonts w:ascii="Times New Roman" w:eastAsia="Calibri" w:hAnsi="Times New Roman" w:cs="Times New Roman"/>
          <w:sz w:val="21"/>
          <w:szCs w:val="21"/>
        </w:rPr>
        <w:t xml:space="preserve"> </w:t>
      </w:r>
      <w:r>
        <w:rPr>
          <w:rFonts w:ascii="Times New Roman" w:eastAsia="Calibri" w:hAnsi="Times New Roman" w:cs="Times New Roman"/>
          <w:sz w:val="21"/>
          <w:szCs w:val="21"/>
        </w:rPr>
        <w:tab/>
      </w:r>
      <w:r>
        <w:rPr>
          <w:rFonts w:ascii="Times New Roman" w:eastAsia="Calibri" w:hAnsi="Times New Roman" w:cs="Times New Roman"/>
          <w:sz w:val="21"/>
          <w:szCs w:val="21"/>
        </w:rPr>
        <w:tab/>
      </w:r>
      <w:r>
        <w:rPr>
          <w:rFonts w:ascii="Times New Roman" w:eastAsia="Calibri" w:hAnsi="Times New Roman" w:cs="Times New Roman"/>
          <w:sz w:val="21"/>
          <w:szCs w:val="21"/>
        </w:rPr>
        <w:tab/>
      </w:r>
      <w:r>
        <w:rPr>
          <w:rFonts w:ascii="Times New Roman" w:eastAsia="Calibri" w:hAnsi="Times New Roman" w:cs="Times New Roman"/>
          <w:sz w:val="21"/>
          <w:szCs w:val="21"/>
        </w:rPr>
        <w:tab/>
      </w:r>
      <w:r>
        <w:rPr>
          <w:rFonts w:ascii="Times New Roman" w:eastAsia="Calibri" w:hAnsi="Times New Roman" w:cs="Times New Roman"/>
          <w:sz w:val="21"/>
          <w:szCs w:val="21"/>
        </w:rPr>
        <w:tab/>
      </w:r>
      <w:r>
        <w:rPr>
          <w:rFonts w:ascii="Times New Roman" w:eastAsia="Calibri" w:hAnsi="Times New Roman" w:cs="Times New Roman"/>
          <w:sz w:val="21"/>
          <w:szCs w:val="21"/>
        </w:rPr>
        <w:tab/>
        <w:t xml:space="preserve">                May 2016- </w:t>
      </w:r>
      <w:proofErr w:type="spellStart"/>
      <w:r>
        <w:rPr>
          <w:rFonts w:ascii="Times New Roman" w:eastAsia="Calibri" w:hAnsi="Times New Roman" w:cs="Times New Roman"/>
          <w:sz w:val="21"/>
          <w:szCs w:val="21"/>
        </w:rPr>
        <w:t>Pres</w:t>
      </w:r>
      <w:proofErr w:type="spellEnd"/>
    </w:p>
    <w:p w14:paraId="0150FF50" w14:textId="26D8F3B1" w:rsidR="00C9516B" w:rsidRPr="00450419" w:rsidRDefault="00C9516B" w:rsidP="001D17C4">
      <w:pPr>
        <w:pStyle w:val="ListParagraph"/>
        <w:numPr>
          <w:ilvl w:val="0"/>
          <w:numId w:val="25"/>
        </w:numPr>
        <w:spacing w:after="0" w:line="240" w:lineRule="auto"/>
        <w:ind w:left="2160"/>
        <w:jc w:val="both"/>
        <w:rPr>
          <w:rFonts w:ascii="Times New Roman" w:eastAsia="Calibri" w:hAnsi="Times New Roman" w:cs="Times New Roman"/>
          <w:b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Rewarded based on faculty recommendation and high academic achievement</w:t>
      </w:r>
      <w:r w:rsidR="00E653AD">
        <w:rPr>
          <w:rFonts w:ascii="Times New Roman" w:eastAsia="Calibri" w:hAnsi="Times New Roman" w:cs="Times New Roman"/>
          <w:sz w:val="21"/>
          <w:szCs w:val="21"/>
        </w:rPr>
        <w:t xml:space="preserve"> </w:t>
      </w:r>
    </w:p>
    <w:p w14:paraId="67590437" w14:textId="5CFF9B91" w:rsidR="00450419" w:rsidRDefault="00450419" w:rsidP="00450419">
      <w:pPr>
        <w:spacing w:after="0" w:line="240" w:lineRule="auto"/>
        <w:ind w:left="1440"/>
        <w:jc w:val="both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  Mary </w:t>
      </w:r>
      <w:proofErr w:type="spellStart"/>
      <w:r>
        <w:rPr>
          <w:rFonts w:ascii="Times New Roman" w:eastAsia="Calibri" w:hAnsi="Times New Roman" w:cs="Times New Roman"/>
          <w:b/>
          <w:sz w:val="21"/>
          <w:szCs w:val="21"/>
        </w:rPr>
        <w:t>Rockett</w:t>
      </w:r>
      <w:proofErr w:type="spellEnd"/>
      <w:r>
        <w:rPr>
          <w:rFonts w:ascii="Times New Roman" w:eastAsia="Calibri" w:hAnsi="Times New Roman" w:cs="Times New Roman"/>
          <w:b/>
          <w:sz w:val="21"/>
          <w:szCs w:val="21"/>
        </w:rPr>
        <w:t xml:space="preserve"> Brock Scholarship, </w:t>
      </w:r>
      <w:r>
        <w:rPr>
          <w:rFonts w:ascii="Times New Roman" w:eastAsia="Calibri" w:hAnsi="Times New Roman" w:cs="Times New Roman"/>
          <w:i/>
          <w:sz w:val="21"/>
          <w:szCs w:val="21"/>
        </w:rPr>
        <w:t xml:space="preserve">Recipient </w:t>
      </w:r>
      <w:r>
        <w:rPr>
          <w:rFonts w:ascii="Times New Roman" w:eastAsia="Calibri" w:hAnsi="Times New Roman" w:cs="Times New Roman"/>
          <w:sz w:val="21"/>
          <w:szCs w:val="21"/>
        </w:rPr>
        <w:t xml:space="preserve">                                                                           Aug 2015-Pres </w:t>
      </w:r>
    </w:p>
    <w:p w14:paraId="28C1D92D" w14:textId="376A2DEF" w:rsidR="001D17C4" w:rsidRPr="001D17C4" w:rsidRDefault="001D17C4" w:rsidP="001D17C4">
      <w:pPr>
        <w:pStyle w:val="ListParagraph"/>
        <w:numPr>
          <w:ilvl w:val="0"/>
          <w:numId w:val="25"/>
        </w:numPr>
        <w:spacing w:after="0" w:line="240" w:lineRule="auto"/>
        <w:ind w:left="2160"/>
        <w:jc w:val="both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 xml:space="preserve">Rewarded based on faculty recommendation and high academic achievement             </w:t>
      </w:r>
    </w:p>
    <w:p w14:paraId="2C9FB5B3" w14:textId="7C21917F" w:rsidR="0092602E" w:rsidRPr="00532AC0" w:rsidRDefault="00C9516B" w:rsidP="00C9516B">
      <w:pPr>
        <w:spacing w:after="0" w:line="240" w:lineRule="auto"/>
        <w:ind w:left="1440"/>
        <w:jc w:val="both"/>
        <w:rPr>
          <w:rFonts w:ascii="Times New Roman" w:eastAsia="Calibri" w:hAnsi="Times New Roman" w:cs="Times New Roman"/>
          <w:b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1"/>
          <w:szCs w:val="21"/>
        </w:rPr>
        <w:t xml:space="preserve">     </w:t>
      </w:r>
      <w:r w:rsidR="0092602E" w:rsidRPr="00831279">
        <w:rPr>
          <w:rFonts w:ascii="Times New Roman" w:eastAsia="Calibri" w:hAnsi="Times New Roman" w:cs="Times New Roman"/>
          <w:b/>
          <w:sz w:val="21"/>
          <w:szCs w:val="21"/>
        </w:rPr>
        <w:t>Alpha Lambda Delta National Ho</w:t>
      </w:r>
      <w:r w:rsidR="00532AC0" w:rsidRPr="00831279">
        <w:rPr>
          <w:rFonts w:ascii="Times New Roman" w:eastAsia="Calibri" w:hAnsi="Times New Roman" w:cs="Times New Roman"/>
          <w:b/>
          <w:sz w:val="21"/>
          <w:szCs w:val="21"/>
        </w:rPr>
        <w:t>nor Society</w:t>
      </w:r>
      <w:r w:rsidR="008F53EA">
        <w:rPr>
          <w:rFonts w:ascii="Times New Roman" w:eastAsia="Calibri" w:hAnsi="Times New Roman" w:cs="Times New Roman"/>
          <w:b/>
          <w:sz w:val="21"/>
          <w:szCs w:val="21"/>
        </w:rPr>
        <w:t>,</w:t>
      </w:r>
      <w:r w:rsidR="008F53EA">
        <w:rPr>
          <w:rFonts w:ascii="Times New Roman" w:eastAsia="Calibri" w:hAnsi="Times New Roman" w:cs="Times New Roman"/>
          <w:i/>
          <w:sz w:val="21"/>
          <w:szCs w:val="21"/>
        </w:rPr>
        <w:t xml:space="preserve"> Member</w:t>
      </w:r>
      <w:r w:rsidR="00532AC0">
        <w:rPr>
          <w:rFonts w:ascii="Times New Roman" w:eastAsia="Calibri" w:hAnsi="Times New Roman" w:cs="Times New Roman"/>
          <w:sz w:val="21"/>
          <w:szCs w:val="21"/>
        </w:rPr>
        <w:tab/>
      </w:r>
      <w:r w:rsidR="008F53EA">
        <w:rPr>
          <w:rFonts w:ascii="Times New Roman" w:eastAsia="Calibri" w:hAnsi="Times New Roman" w:cs="Times New Roman"/>
          <w:sz w:val="21"/>
          <w:szCs w:val="21"/>
        </w:rPr>
        <w:tab/>
      </w:r>
      <w:r w:rsidR="008F53EA">
        <w:rPr>
          <w:rFonts w:ascii="Times New Roman" w:eastAsia="Calibri" w:hAnsi="Times New Roman" w:cs="Times New Roman"/>
          <w:sz w:val="21"/>
          <w:szCs w:val="21"/>
        </w:rPr>
        <w:tab/>
      </w:r>
      <w:r w:rsidR="008F53EA">
        <w:rPr>
          <w:rFonts w:ascii="Times New Roman" w:eastAsia="Calibri" w:hAnsi="Times New Roman" w:cs="Times New Roman"/>
          <w:sz w:val="21"/>
          <w:szCs w:val="21"/>
        </w:rPr>
        <w:tab/>
        <w:t xml:space="preserve">   </w:t>
      </w:r>
      <w:r w:rsidR="00532AC0">
        <w:rPr>
          <w:rFonts w:ascii="Times New Roman" w:eastAsia="Calibri" w:hAnsi="Times New Roman" w:cs="Times New Roman"/>
          <w:sz w:val="21"/>
          <w:szCs w:val="21"/>
        </w:rPr>
        <w:t>Jan</w:t>
      </w:r>
      <w:r w:rsidR="0092602E">
        <w:rPr>
          <w:rFonts w:ascii="Times New Roman" w:eastAsia="Calibri" w:hAnsi="Times New Roman" w:cs="Times New Roman"/>
          <w:sz w:val="21"/>
          <w:szCs w:val="21"/>
        </w:rPr>
        <w:t xml:space="preserve"> 2015</w:t>
      </w:r>
      <w:r w:rsidR="008F53EA">
        <w:rPr>
          <w:rFonts w:ascii="Times New Roman" w:eastAsia="Calibri" w:hAnsi="Times New Roman" w:cs="Times New Roman"/>
          <w:sz w:val="21"/>
          <w:szCs w:val="21"/>
        </w:rPr>
        <w:t xml:space="preserve"> - </w:t>
      </w:r>
      <w:proofErr w:type="spellStart"/>
      <w:r w:rsidR="008F53EA">
        <w:rPr>
          <w:rFonts w:ascii="Times New Roman" w:eastAsia="Calibri" w:hAnsi="Times New Roman" w:cs="Times New Roman"/>
          <w:sz w:val="21"/>
          <w:szCs w:val="21"/>
        </w:rPr>
        <w:t>Pres</w:t>
      </w:r>
      <w:proofErr w:type="spellEnd"/>
      <w:r w:rsidR="008F53EA">
        <w:rPr>
          <w:rFonts w:ascii="Times New Roman" w:eastAsia="Calibri" w:hAnsi="Times New Roman" w:cs="Times New Roman"/>
          <w:sz w:val="21"/>
          <w:szCs w:val="21"/>
        </w:rPr>
        <w:t xml:space="preserve"> </w:t>
      </w:r>
    </w:p>
    <w:p w14:paraId="5BC23F04" w14:textId="732DA95C" w:rsidR="00F91F26" w:rsidRPr="00633181" w:rsidRDefault="0092602E" w:rsidP="001D17C4">
      <w:pPr>
        <w:pStyle w:val="ListParagraph"/>
        <w:numPr>
          <w:ilvl w:val="0"/>
          <w:numId w:val="16"/>
        </w:numPr>
        <w:spacing w:after="0" w:line="240" w:lineRule="auto"/>
        <w:ind w:left="2160"/>
        <w:rPr>
          <w:rFonts w:ascii="Times New Roman" w:eastAsia="Calibri" w:hAnsi="Times New Roman" w:cs="Times New Roman"/>
          <w:sz w:val="21"/>
          <w:szCs w:val="21"/>
        </w:rPr>
      </w:pPr>
      <w:r>
        <w:rPr>
          <w:rFonts w:ascii="Times New Roman" w:eastAsia="Calibri" w:hAnsi="Times New Roman" w:cs="Times New Roman"/>
          <w:sz w:val="21"/>
          <w:szCs w:val="21"/>
        </w:rPr>
        <w:t>Presented to students who maintained 3.5+ GPA</w:t>
      </w:r>
      <w:r w:rsidR="006022D6">
        <w:rPr>
          <w:rFonts w:ascii="Times New Roman" w:eastAsia="Calibri" w:hAnsi="Times New Roman" w:cs="Times New Roman"/>
          <w:sz w:val="21"/>
          <w:szCs w:val="21"/>
        </w:rPr>
        <w:t xml:space="preserve"> during first semester of college</w:t>
      </w:r>
      <w:r>
        <w:rPr>
          <w:rFonts w:ascii="Times New Roman" w:eastAsia="Calibri" w:hAnsi="Times New Roman" w:cs="Times New Roman"/>
          <w:sz w:val="21"/>
          <w:szCs w:val="21"/>
        </w:rPr>
        <w:t>;</w:t>
      </w:r>
      <w:r w:rsidR="006022D6">
        <w:rPr>
          <w:rFonts w:ascii="Times New Roman" w:eastAsia="Calibri" w:hAnsi="Times New Roman" w:cs="Times New Roman"/>
          <w:sz w:val="21"/>
          <w:szCs w:val="21"/>
        </w:rPr>
        <w:t xml:space="preserve"> also in</w:t>
      </w:r>
      <w:r w:rsidR="00532AC0">
        <w:rPr>
          <w:rFonts w:ascii="Times New Roman" w:eastAsia="Calibri" w:hAnsi="Times New Roman" w:cs="Times New Roman"/>
          <w:sz w:val="21"/>
          <w:szCs w:val="21"/>
        </w:rPr>
        <w:t xml:space="preserve"> the top 20% of </w:t>
      </w:r>
      <w:r>
        <w:rPr>
          <w:rFonts w:ascii="Times New Roman" w:eastAsia="Calibri" w:hAnsi="Times New Roman" w:cs="Times New Roman"/>
          <w:sz w:val="21"/>
          <w:szCs w:val="21"/>
        </w:rPr>
        <w:t>her class</w:t>
      </w:r>
      <w:r w:rsidR="00BA63D2">
        <w:rPr>
          <w:rFonts w:ascii="Times New Roman" w:eastAsia="Calibri" w:hAnsi="Times New Roman" w:cs="Times New Roman"/>
          <w:sz w:val="21"/>
          <w:szCs w:val="21"/>
        </w:rPr>
        <w:t>.</w:t>
      </w:r>
    </w:p>
    <w:sectPr w:rsidR="00F91F26" w:rsidRPr="00633181" w:rsidSect="00E653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916EE" w14:textId="77777777" w:rsidR="00D96896" w:rsidRDefault="00D96896">
      <w:pPr>
        <w:spacing w:after="0" w:line="240" w:lineRule="auto"/>
      </w:pPr>
      <w:r>
        <w:separator/>
      </w:r>
    </w:p>
  </w:endnote>
  <w:endnote w:type="continuationSeparator" w:id="0">
    <w:p w14:paraId="55B70C01" w14:textId="77777777" w:rsidR="00D96896" w:rsidRDefault="00D9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46285" w14:textId="77777777" w:rsidR="00D96896" w:rsidRDefault="00D96896">
      <w:pPr>
        <w:spacing w:after="0" w:line="240" w:lineRule="auto"/>
      </w:pPr>
      <w:r>
        <w:separator/>
      </w:r>
    </w:p>
  </w:footnote>
  <w:footnote w:type="continuationSeparator" w:id="0">
    <w:p w14:paraId="4315C877" w14:textId="77777777" w:rsidR="00D96896" w:rsidRDefault="00D96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ADE"/>
    <w:multiLevelType w:val="hybridMultilevel"/>
    <w:tmpl w:val="FDE85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11920"/>
    <w:multiLevelType w:val="hybridMultilevel"/>
    <w:tmpl w:val="2B1093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AC54E51"/>
    <w:multiLevelType w:val="hybridMultilevel"/>
    <w:tmpl w:val="6F2418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ADA00F3"/>
    <w:multiLevelType w:val="hybridMultilevel"/>
    <w:tmpl w:val="34A042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0320C17"/>
    <w:multiLevelType w:val="hybridMultilevel"/>
    <w:tmpl w:val="FCECB7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2EA5F56"/>
    <w:multiLevelType w:val="hybridMultilevel"/>
    <w:tmpl w:val="481A83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3264D5C"/>
    <w:multiLevelType w:val="hybridMultilevel"/>
    <w:tmpl w:val="F54269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67115B9"/>
    <w:multiLevelType w:val="hybridMultilevel"/>
    <w:tmpl w:val="39C486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37A2940"/>
    <w:multiLevelType w:val="hybridMultilevel"/>
    <w:tmpl w:val="569650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4591B75"/>
    <w:multiLevelType w:val="hybridMultilevel"/>
    <w:tmpl w:val="0BAAE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E1F77"/>
    <w:multiLevelType w:val="hybridMultilevel"/>
    <w:tmpl w:val="AD5AF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4501C91"/>
    <w:multiLevelType w:val="hybridMultilevel"/>
    <w:tmpl w:val="5F68B5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B6C63C9"/>
    <w:multiLevelType w:val="hybridMultilevel"/>
    <w:tmpl w:val="E01664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4B8777F"/>
    <w:multiLevelType w:val="hybridMultilevel"/>
    <w:tmpl w:val="F87687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B2E58FF"/>
    <w:multiLevelType w:val="hybridMultilevel"/>
    <w:tmpl w:val="14846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DE75913"/>
    <w:multiLevelType w:val="hybridMultilevel"/>
    <w:tmpl w:val="F7AE9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EB83112"/>
    <w:multiLevelType w:val="hybridMultilevel"/>
    <w:tmpl w:val="64CC58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4FCC0362"/>
    <w:multiLevelType w:val="hybridMultilevel"/>
    <w:tmpl w:val="E348D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1004035"/>
    <w:multiLevelType w:val="hybridMultilevel"/>
    <w:tmpl w:val="C8D2C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5B41AEC"/>
    <w:multiLevelType w:val="hybridMultilevel"/>
    <w:tmpl w:val="AAA296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6DD3208"/>
    <w:multiLevelType w:val="hybridMultilevel"/>
    <w:tmpl w:val="75BE5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5F157C43"/>
    <w:multiLevelType w:val="hybridMultilevel"/>
    <w:tmpl w:val="F90010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9C02C3E"/>
    <w:multiLevelType w:val="hybridMultilevel"/>
    <w:tmpl w:val="0AEEBA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6A516FE2"/>
    <w:multiLevelType w:val="hybridMultilevel"/>
    <w:tmpl w:val="E4205A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D0E7367"/>
    <w:multiLevelType w:val="hybridMultilevel"/>
    <w:tmpl w:val="14A0A7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DAB0F6C"/>
    <w:multiLevelType w:val="hybridMultilevel"/>
    <w:tmpl w:val="8A905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F1E3143"/>
    <w:multiLevelType w:val="hybridMultilevel"/>
    <w:tmpl w:val="3126E3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386328A"/>
    <w:multiLevelType w:val="hybridMultilevel"/>
    <w:tmpl w:val="498CFC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47329E9"/>
    <w:multiLevelType w:val="hybridMultilevel"/>
    <w:tmpl w:val="13B20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80362E1"/>
    <w:multiLevelType w:val="hybridMultilevel"/>
    <w:tmpl w:val="2D7A03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82B6ABA"/>
    <w:multiLevelType w:val="hybridMultilevel"/>
    <w:tmpl w:val="54A841C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7E1530E2"/>
    <w:multiLevelType w:val="hybridMultilevel"/>
    <w:tmpl w:val="06DC97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4"/>
  </w:num>
  <w:num w:numId="4">
    <w:abstractNumId w:val="21"/>
  </w:num>
  <w:num w:numId="5">
    <w:abstractNumId w:val="13"/>
  </w:num>
  <w:num w:numId="6">
    <w:abstractNumId w:val="20"/>
  </w:num>
  <w:num w:numId="7">
    <w:abstractNumId w:val="0"/>
  </w:num>
  <w:num w:numId="8">
    <w:abstractNumId w:val="15"/>
  </w:num>
  <w:num w:numId="9">
    <w:abstractNumId w:val="9"/>
  </w:num>
  <w:num w:numId="10">
    <w:abstractNumId w:val="1"/>
  </w:num>
  <w:num w:numId="11">
    <w:abstractNumId w:val="19"/>
  </w:num>
  <w:num w:numId="12">
    <w:abstractNumId w:val="12"/>
  </w:num>
  <w:num w:numId="13">
    <w:abstractNumId w:val="30"/>
  </w:num>
  <w:num w:numId="14">
    <w:abstractNumId w:val="6"/>
  </w:num>
  <w:num w:numId="15">
    <w:abstractNumId w:val="2"/>
  </w:num>
  <w:num w:numId="16">
    <w:abstractNumId w:val="3"/>
  </w:num>
  <w:num w:numId="17">
    <w:abstractNumId w:val="10"/>
  </w:num>
  <w:num w:numId="18">
    <w:abstractNumId w:val="28"/>
  </w:num>
  <w:num w:numId="19">
    <w:abstractNumId w:val="5"/>
  </w:num>
  <w:num w:numId="20">
    <w:abstractNumId w:val="18"/>
  </w:num>
  <w:num w:numId="21">
    <w:abstractNumId w:val="7"/>
  </w:num>
  <w:num w:numId="22">
    <w:abstractNumId w:val="23"/>
  </w:num>
  <w:num w:numId="23">
    <w:abstractNumId w:val="16"/>
  </w:num>
  <w:num w:numId="24">
    <w:abstractNumId w:val="29"/>
  </w:num>
  <w:num w:numId="25">
    <w:abstractNumId w:val="11"/>
  </w:num>
  <w:num w:numId="26">
    <w:abstractNumId w:val="17"/>
  </w:num>
  <w:num w:numId="27">
    <w:abstractNumId w:val="26"/>
  </w:num>
  <w:num w:numId="28">
    <w:abstractNumId w:val="27"/>
  </w:num>
  <w:num w:numId="29">
    <w:abstractNumId w:val="8"/>
  </w:num>
  <w:num w:numId="30">
    <w:abstractNumId w:val="25"/>
  </w:num>
  <w:num w:numId="31">
    <w:abstractNumId w:val="14"/>
  </w:num>
  <w:num w:numId="32">
    <w:abstractNumId w:val="3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sent, Deja J">
    <w15:presenceInfo w15:providerId="AD" w15:userId="S-1-5-21-2025429265-1303643608-1417001333-18669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9A"/>
    <w:rsid w:val="00017725"/>
    <w:rsid w:val="0008045E"/>
    <w:rsid w:val="00090BE5"/>
    <w:rsid w:val="000A14E8"/>
    <w:rsid w:val="000B3262"/>
    <w:rsid w:val="000C4944"/>
    <w:rsid w:val="00151ACC"/>
    <w:rsid w:val="00162CEB"/>
    <w:rsid w:val="0018434F"/>
    <w:rsid w:val="001D121C"/>
    <w:rsid w:val="001D17C4"/>
    <w:rsid w:val="00204B18"/>
    <w:rsid w:val="00223579"/>
    <w:rsid w:val="0029035D"/>
    <w:rsid w:val="002909C3"/>
    <w:rsid w:val="002A1C39"/>
    <w:rsid w:val="002B079E"/>
    <w:rsid w:val="00334774"/>
    <w:rsid w:val="00340985"/>
    <w:rsid w:val="00352FF9"/>
    <w:rsid w:val="003C00BA"/>
    <w:rsid w:val="003C4218"/>
    <w:rsid w:val="003D79DD"/>
    <w:rsid w:val="003D79EC"/>
    <w:rsid w:val="004017FB"/>
    <w:rsid w:val="00411496"/>
    <w:rsid w:val="004122A1"/>
    <w:rsid w:val="00415606"/>
    <w:rsid w:val="004463DC"/>
    <w:rsid w:val="00450419"/>
    <w:rsid w:val="00492704"/>
    <w:rsid w:val="004969EF"/>
    <w:rsid w:val="004D1E08"/>
    <w:rsid w:val="005013C4"/>
    <w:rsid w:val="00511C8C"/>
    <w:rsid w:val="005214B7"/>
    <w:rsid w:val="0053299A"/>
    <w:rsid w:val="00532AC0"/>
    <w:rsid w:val="00541D87"/>
    <w:rsid w:val="00551270"/>
    <w:rsid w:val="00563F51"/>
    <w:rsid w:val="00583413"/>
    <w:rsid w:val="005A6AD9"/>
    <w:rsid w:val="006022D6"/>
    <w:rsid w:val="00633181"/>
    <w:rsid w:val="00642BE7"/>
    <w:rsid w:val="006A5568"/>
    <w:rsid w:val="006E0797"/>
    <w:rsid w:val="006F5FC9"/>
    <w:rsid w:val="00707F2A"/>
    <w:rsid w:val="007225D5"/>
    <w:rsid w:val="00765500"/>
    <w:rsid w:val="007F7778"/>
    <w:rsid w:val="00810A8A"/>
    <w:rsid w:val="0081599A"/>
    <w:rsid w:val="00831279"/>
    <w:rsid w:val="008E3DAA"/>
    <w:rsid w:val="008F53EA"/>
    <w:rsid w:val="00906C6A"/>
    <w:rsid w:val="00913403"/>
    <w:rsid w:val="0092602E"/>
    <w:rsid w:val="009412D2"/>
    <w:rsid w:val="0098371A"/>
    <w:rsid w:val="009E07C6"/>
    <w:rsid w:val="00AA0E6B"/>
    <w:rsid w:val="00AA2D73"/>
    <w:rsid w:val="00B31BF4"/>
    <w:rsid w:val="00B7038C"/>
    <w:rsid w:val="00BA63D2"/>
    <w:rsid w:val="00BF153E"/>
    <w:rsid w:val="00C062DD"/>
    <w:rsid w:val="00C11725"/>
    <w:rsid w:val="00C75A07"/>
    <w:rsid w:val="00C9516B"/>
    <w:rsid w:val="00CB0038"/>
    <w:rsid w:val="00D03033"/>
    <w:rsid w:val="00D22211"/>
    <w:rsid w:val="00D96896"/>
    <w:rsid w:val="00DB7C92"/>
    <w:rsid w:val="00E070BD"/>
    <w:rsid w:val="00E632A2"/>
    <w:rsid w:val="00E653AD"/>
    <w:rsid w:val="00E75178"/>
    <w:rsid w:val="00ED11DE"/>
    <w:rsid w:val="00EF6E40"/>
    <w:rsid w:val="00F30476"/>
    <w:rsid w:val="00F67D52"/>
    <w:rsid w:val="00F75A17"/>
    <w:rsid w:val="00F84A14"/>
    <w:rsid w:val="00F91F26"/>
    <w:rsid w:val="00FA7D58"/>
    <w:rsid w:val="00FB4C32"/>
    <w:rsid w:val="00FC6245"/>
    <w:rsid w:val="00F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72597"/>
  <w15:docId w15:val="{19BE97CC-6E42-4345-BDF7-E7C863F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53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semiHidden/>
    <w:rsid w:val="0053299A"/>
  </w:style>
  <w:style w:type="paragraph" w:customStyle="1" w:styleId="Footer1">
    <w:name w:val="Footer1"/>
    <w:basedOn w:val="Normal"/>
    <w:next w:val="Footer"/>
    <w:link w:val="FooterChar"/>
    <w:uiPriority w:val="99"/>
    <w:semiHidden/>
    <w:unhideWhenUsed/>
    <w:rsid w:val="0053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semiHidden/>
    <w:rsid w:val="0053299A"/>
  </w:style>
  <w:style w:type="paragraph" w:styleId="Header">
    <w:name w:val="header"/>
    <w:basedOn w:val="Normal"/>
    <w:link w:val="HeaderChar1"/>
    <w:uiPriority w:val="99"/>
    <w:semiHidden/>
    <w:unhideWhenUsed/>
    <w:rsid w:val="0053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53299A"/>
  </w:style>
  <w:style w:type="paragraph" w:styleId="Footer">
    <w:name w:val="footer"/>
    <w:basedOn w:val="Normal"/>
    <w:link w:val="FooterChar1"/>
    <w:uiPriority w:val="99"/>
    <w:semiHidden/>
    <w:unhideWhenUsed/>
    <w:rsid w:val="00532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53299A"/>
  </w:style>
  <w:style w:type="paragraph" w:styleId="ListParagraph">
    <w:name w:val="List Paragraph"/>
    <w:basedOn w:val="Normal"/>
    <w:uiPriority w:val="34"/>
    <w:qFormat/>
    <w:rsid w:val="00ED11DE"/>
    <w:pPr>
      <w:ind w:left="720"/>
      <w:contextualSpacing/>
    </w:pPr>
  </w:style>
  <w:style w:type="paragraph" w:customStyle="1" w:styleId="Name">
    <w:name w:val="Name"/>
    <w:basedOn w:val="Normal"/>
    <w:uiPriority w:val="2"/>
    <w:qFormat/>
    <w:rsid w:val="00D03033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  <w:lang w:eastAsia="ja-JP"/>
    </w:rPr>
  </w:style>
  <w:style w:type="character" w:styleId="Hyperlink">
    <w:name w:val="Hyperlink"/>
    <w:basedOn w:val="DefaultParagraphFont"/>
    <w:uiPriority w:val="99"/>
    <w:unhideWhenUsed/>
    <w:rsid w:val="00B7038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038C"/>
    <w:rPr>
      <w:color w:val="808080"/>
    </w:rPr>
  </w:style>
  <w:style w:type="character" w:customStyle="1" w:styleId="apple-converted-space">
    <w:name w:val="apple-converted-space"/>
    <w:basedOn w:val="DefaultParagraphFont"/>
    <w:rsid w:val="00352FF9"/>
  </w:style>
  <w:style w:type="paragraph" w:styleId="Revision">
    <w:name w:val="Revision"/>
    <w:hidden/>
    <w:uiPriority w:val="99"/>
    <w:semiHidden/>
    <w:rsid w:val="00707F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8386CE-4B00-644B-AE7F-B6CA52580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574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Takeria Blunt</dc:creator>
  <cp:keywords/>
  <dc:description/>
  <cp:lastModifiedBy>Takeria Blunt</cp:lastModifiedBy>
  <cp:revision>5</cp:revision>
  <cp:lastPrinted>2016-01-12T18:52:00Z</cp:lastPrinted>
  <dcterms:created xsi:type="dcterms:W3CDTF">2017-02-01T01:52:00Z</dcterms:created>
  <dcterms:modified xsi:type="dcterms:W3CDTF">2017-02-26T21:31:00Z</dcterms:modified>
</cp:coreProperties>
</file>